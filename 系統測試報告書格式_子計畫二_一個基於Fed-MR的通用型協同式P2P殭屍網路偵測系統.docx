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8E79E" w14:textId="77777777" w:rsidR="009E7B91" w:rsidRPr="00544F99" w:rsidRDefault="009E7B91" w:rsidP="009E7B91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文件版本修正履歷表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7"/>
        <w:gridCol w:w="3486"/>
        <w:gridCol w:w="3493"/>
      </w:tblGrid>
      <w:tr w:rsidR="00E02EAA" w:rsidRPr="00544F99" w14:paraId="778C1D72" w14:textId="77777777" w:rsidTr="00E07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14:paraId="1CF73E72" w14:textId="52387C56" w:rsidR="00E07222" w:rsidRPr="00544F99" w:rsidRDefault="00E07222" w:rsidP="00D45B02">
            <w:pPr>
              <w:tabs>
                <w:tab w:val="left" w:pos="1440"/>
              </w:tabs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版次</w:t>
            </w:r>
          </w:p>
        </w:tc>
        <w:tc>
          <w:tcPr>
            <w:tcW w:w="3507" w:type="dxa"/>
          </w:tcPr>
          <w:p w14:paraId="5423667E" w14:textId="7F865B31" w:rsidR="00E07222" w:rsidRPr="00544F99" w:rsidRDefault="00E07222" w:rsidP="00D45B02">
            <w:pPr>
              <w:tabs>
                <w:tab w:val="left" w:pos="14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變更項目</w:t>
            </w:r>
          </w:p>
        </w:tc>
        <w:tc>
          <w:tcPr>
            <w:tcW w:w="3508" w:type="dxa"/>
          </w:tcPr>
          <w:p w14:paraId="6D1FC9C3" w14:textId="051B992F" w:rsidR="00E07222" w:rsidRPr="00544F99" w:rsidRDefault="00E07222" w:rsidP="00D45B02">
            <w:pPr>
              <w:tabs>
                <w:tab w:val="left" w:pos="14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變更日期</w:t>
            </w:r>
          </w:p>
        </w:tc>
      </w:tr>
      <w:tr w:rsidR="00E02EAA" w:rsidRPr="00544F99" w14:paraId="20A1D70F" w14:textId="77777777" w:rsidTr="00E07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14:paraId="555295EC" w14:textId="5198B76F" w:rsidR="00E07222" w:rsidRPr="00544F99" w:rsidRDefault="00E07222" w:rsidP="00D45B02">
            <w:pPr>
              <w:tabs>
                <w:tab w:val="left" w:pos="1440"/>
              </w:tabs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1.0</w:t>
            </w:r>
          </w:p>
        </w:tc>
        <w:tc>
          <w:tcPr>
            <w:tcW w:w="3507" w:type="dxa"/>
          </w:tcPr>
          <w:p w14:paraId="5C4E7425" w14:textId="6F253E1F" w:rsidR="00E07222" w:rsidRPr="00544F99" w:rsidRDefault="00E07222" w:rsidP="00D45B02">
            <w:pPr>
              <w:tabs>
                <w:tab w:val="left" w:pos="1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第一版</w:t>
            </w:r>
          </w:p>
        </w:tc>
        <w:tc>
          <w:tcPr>
            <w:tcW w:w="3508" w:type="dxa"/>
          </w:tcPr>
          <w:p w14:paraId="48CAA17B" w14:textId="28E08BC2" w:rsidR="00E07222" w:rsidRPr="00544F99" w:rsidRDefault="0001399F" w:rsidP="00D45B02">
            <w:pPr>
              <w:tabs>
                <w:tab w:val="left" w:pos="1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2015.05.2</w:t>
            </w:r>
            <w:r w:rsidR="00242CE5"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</w:t>
            </w:r>
          </w:p>
        </w:tc>
      </w:tr>
      <w:tr w:rsidR="00E02EAA" w:rsidRPr="00544F99" w14:paraId="343ACBF8" w14:textId="77777777" w:rsidTr="00E07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14:paraId="7AF8C899" w14:textId="0EE3C245" w:rsidR="00FE4C95" w:rsidRPr="00544F99" w:rsidRDefault="00FE4C95" w:rsidP="00D45B02">
            <w:pPr>
              <w:tabs>
                <w:tab w:val="left" w:pos="1440"/>
              </w:tabs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1.1</w:t>
            </w:r>
          </w:p>
        </w:tc>
        <w:tc>
          <w:tcPr>
            <w:tcW w:w="3507" w:type="dxa"/>
          </w:tcPr>
          <w:p w14:paraId="353498EF" w14:textId="38FC8422" w:rsidR="00FE4C95" w:rsidRPr="00544F99" w:rsidRDefault="00FE4C95" w:rsidP="00D45B02">
            <w:pPr>
              <w:tabs>
                <w:tab w:val="left" w:pos="1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第二版</w:t>
            </w:r>
          </w:p>
        </w:tc>
        <w:tc>
          <w:tcPr>
            <w:tcW w:w="3508" w:type="dxa"/>
          </w:tcPr>
          <w:p w14:paraId="3DDBCC56" w14:textId="6AF4AFD3" w:rsidR="00FE4C95" w:rsidRPr="00544F99" w:rsidRDefault="00FE4C95" w:rsidP="007B7347">
            <w:pPr>
              <w:tabs>
                <w:tab w:val="left" w:pos="1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201</w:t>
            </w:r>
            <w:r w:rsidR="007B7347"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6</w:t>
            </w: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.0</w:t>
            </w:r>
            <w:r w:rsidR="007F5024"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6</w:t>
            </w: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.</w:t>
            </w:r>
            <w:r w:rsidR="007F5024"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0</w:t>
            </w:r>
            <w:r w:rsidR="007B7347"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7</w:t>
            </w:r>
          </w:p>
        </w:tc>
      </w:tr>
      <w:tr w:rsidR="00E02EAA" w:rsidRPr="00544F99" w14:paraId="01810539" w14:textId="77777777" w:rsidTr="00E07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14:paraId="72150B19" w14:textId="053C3493" w:rsidR="00F86F27" w:rsidRPr="00544F99" w:rsidRDefault="00F86F27" w:rsidP="00D45B02">
            <w:pPr>
              <w:tabs>
                <w:tab w:val="left" w:pos="1440"/>
              </w:tabs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1.2</w:t>
            </w:r>
          </w:p>
        </w:tc>
        <w:tc>
          <w:tcPr>
            <w:tcW w:w="3507" w:type="dxa"/>
          </w:tcPr>
          <w:p w14:paraId="2C57A988" w14:textId="04375ED1" w:rsidR="00F86F27" w:rsidRPr="00544F99" w:rsidRDefault="00F86F27" w:rsidP="00D45B02">
            <w:pPr>
              <w:tabs>
                <w:tab w:val="left" w:pos="1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第三版</w:t>
            </w:r>
          </w:p>
        </w:tc>
        <w:tc>
          <w:tcPr>
            <w:tcW w:w="3508" w:type="dxa"/>
          </w:tcPr>
          <w:p w14:paraId="3A0F8C2A" w14:textId="6758BD33" w:rsidR="00F86F27" w:rsidRPr="00544F99" w:rsidRDefault="00F86F27" w:rsidP="007B7347">
            <w:pPr>
              <w:tabs>
                <w:tab w:val="left" w:pos="1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2017.05.31</w:t>
            </w:r>
          </w:p>
        </w:tc>
      </w:tr>
    </w:tbl>
    <w:p w14:paraId="65E65ED2" w14:textId="77777777" w:rsidR="002115EB" w:rsidRPr="00544F99" w:rsidRDefault="002115EB" w:rsidP="00D45B02">
      <w:pPr>
        <w:tabs>
          <w:tab w:val="left" w:pos="1440"/>
        </w:tabs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0DF8AF8E" w14:textId="77777777" w:rsidR="009E7B91" w:rsidRPr="00544F99" w:rsidRDefault="009E7B91" w:rsidP="00AB7DA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簡介</w:t>
      </w:r>
      <w:r w:rsidR="009123F0" w:rsidRPr="00544F99">
        <w:rPr>
          <w:rFonts w:ascii="Times New Roman" w:eastAsia="標楷體" w:hAnsi="Times New Roman" w:cs="Times New Roman"/>
          <w:color w:val="000000" w:themeColor="text1"/>
          <w:szCs w:val="24"/>
        </w:rPr>
        <w:t>(Introduction)</w:t>
      </w:r>
      <w:r w:rsidR="009123F0" w:rsidRPr="00544F99">
        <w:rPr>
          <w:rFonts w:ascii="Times New Roman" w:eastAsia="標楷體" w:hAnsi="Times New Roman" w:cs="Times New Roman"/>
          <w:color w:val="000000" w:themeColor="text1"/>
          <w:szCs w:val="24"/>
        </w:rPr>
        <w:br/>
        <w:t>(</w:t>
      </w:r>
      <w:r w:rsidR="009123F0" w:rsidRPr="00544F99">
        <w:rPr>
          <w:rFonts w:ascii="Times New Roman" w:eastAsia="標楷體" w:hAnsi="Times New Roman" w:cs="Times New Roman"/>
          <w:color w:val="000000" w:themeColor="text1"/>
          <w:szCs w:val="24"/>
        </w:rPr>
        <w:t>專案目的、專案範圍、測試目標</w:t>
      </w:r>
      <w:r w:rsidR="009123F0" w:rsidRPr="00544F99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14:paraId="1873A631" w14:textId="6B8D437A" w:rsidR="009E7B91" w:rsidRPr="00544F99" w:rsidRDefault="002E3897" w:rsidP="00703F2A">
      <w:pPr>
        <w:pStyle w:val="a3"/>
        <w:ind w:leftChars="0" w:left="1382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一個基於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Fed-MR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的通用型協同式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P2P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殭屍網路偵測系統，</w:t>
      </w:r>
      <w:r w:rsidR="00703F2A" w:rsidRPr="00544F99">
        <w:rPr>
          <w:rFonts w:ascii="Times New Roman" w:eastAsia="標楷體" w:hAnsi="Times New Roman" w:cs="Times New Roman"/>
          <w:color w:val="000000" w:themeColor="text1"/>
          <w:szCs w:val="24"/>
        </w:rPr>
        <w:t>專案的主要目的在於聯合多個區域雲並搭配聯邦式</w:t>
      </w:r>
      <w:r w:rsidR="00703F2A" w:rsidRPr="00544F99">
        <w:rPr>
          <w:rFonts w:ascii="Times New Roman" w:eastAsia="標楷體" w:hAnsi="Times New Roman" w:cs="Times New Roman"/>
          <w:color w:val="000000" w:themeColor="text1"/>
          <w:szCs w:val="24"/>
        </w:rPr>
        <w:t>MapReduce</w:t>
      </w:r>
      <w:r w:rsidR="00703F2A" w:rsidRPr="00544F99">
        <w:rPr>
          <w:rFonts w:ascii="Times New Roman" w:eastAsia="標楷體" w:hAnsi="Times New Roman" w:cs="Times New Roman"/>
          <w:color w:val="000000" w:themeColor="text1"/>
          <w:szCs w:val="24"/>
        </w:rPr>
        <w:t>運算執行聯合分析，用來偵測各式殭屍網路活動，並保證各區域雲資料之隱私性。</w:t>
      </w:r>
    </w:p>
    <w:p w14:paraId="6F2C23C3" w14:textId="04DA6FF6" w:rsidR="00703F2A" w:rsidRPr="00544F99" w:rsidRDefault="00703F2A" w:rsidP="00703F2A">
      <w:pPr>
        <w:pStyle w:val="a3"/>
        <w:ind w:leftChars="0" w:left="1382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本次測試將依據本系統下列各項子系統，進行測試：</w:t>
      </w:r>
    </w:p>
    <w:p w14:paraId="7E4CF5FD" w14:textId="25F8A8D4" w:rsidR="00703F2A" w:rsidRPr="00544F99" w:rsidRDefault="00703F2A" w:rsidP="00703F2A">
      <w:pPr>
        <w:pStyle w:val="a3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過濾階段子系統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="00F71BC8" w:rsidRPr="00544F99">
        <w:rPr>
          <w:rFonts w:ascii="Times New Roman" w:eastAsia="標楷體" w:hAnsi="Times New Roman" w:cs="Times New Roman"/>
          <w:color w:val="000000" w:themeColor="text1"/>
          <w:szCs w:val="24"/>
        </w:rPr>
        <w:t>Fil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terPhase)</w:t>
      </w:r>
    </w:p>
    <w:p w14:paraId="2B49A461" w14:textId="36CDDA62" w:rsidR="00703F2A" w:rsidRPr="00544F99" w:rsidRDefault="005F0396" w:rsidP="00703F2A">
      <w:pPr>
        <w:pStyle w:val="a3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群聚子系統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(Group)</w:t>
      </w:r>
    </w:p>
    <w:p w14:paraId="123FB0CE" w14:textId="2CBEBD9F" w:rsidR="005F0396" w:rsidRPr="00544F99" w:rsidRDefault="005F0396" w:rsidP="00703F2A">
      <w:pPr>
        <w:pStyle w:val="a3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建圖子系統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(Graph)</w:t>
      </w:r>
    </w:p>
    <w:p w14:paraId="2C7D3AA7" w14:textId="24D11E37" w:rsidR="005F0396" w:rsidRPr="00544F99" w:rsidRDefault="007F5024" w:rsidP="00703F2A">
      <w:pPr>
        <w:pStyle w:val="a3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SimRank</w:t>
      </w:r>
      <w:r w:rsidR="005F0396" w:rsidRPr="00544F99">
        <w:rPr>
          <w:rFonts w:ascii="Times New Roman" w:eastAsia="標楷體" w:hAnsi="Times New Roman" w:cs="Times New Roman"/>
          <w:color w:val="000000" w:themeColor="text1"/>
          <w:szCs w:val="24"/>
        </w:rPr>
        <w:t>子系統</w:t>
      </w:r>
      <w:r w:rsidR="005F0396" w:rsidRPr="00544F99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SimRank</w:t>
      </w:r>
      <w:r w:rsidR="005F0396" w:rsidRPr="00544F99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14:paraId="27BB63D8" w14:textId="77777777" w:rsidR="009123F0" w:rsidRPr="00544F99" w:rsidRDefault="009123F0" w:rsidP="00AB7D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子系統</w:t>
      </w:r>
    </w:p>
    <w:p w14:paraId="5AF2183B" w14:textId="526C11DC" w:rsidR="009123F0" w:rsidRPr="00544F99" w:rsidRDefault="00F86F27" w:rsidP="00F86F27">
      <w:pPr>
        <w:pStyle w:val="a3"/>
        <w:numPr>
          <w:ilvl w:val="2"/>
          <w:numId w:val="10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測試目的</w:t>
      </w:r>
      <w:r w:rsidR="009123F0" w:rsidRPr="00544F99">
        <w:rPr>
          <w:rFonts w:ascii="Times New Roman" w:eastAsia="標楷體" w:hAnsi="Times New Roman" w:cs="Times New Roman"/>
          <w:color w:val="000000" w:themeColor="text1"/>
          <w:szCs w:val="24"/>
        </w:rPr>
        <w:t>(Scope of Testing)</w:t>
      </w:r>
    </w:p>
    <w:p w14:paraId="35229E94" w14:textId="4F5C0174" w:rsidR="009123F0" w:rsidRPr="00544F99" w:rsidRDefault="009123F0" w:rsidP="00925543">
      <w:pPr>
        <w:pStyle w:val="a3"/>
        <w:ind w:leftChars="0" w:left="1984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本文件主要是在</w:t>
      </w:r>
      <w:r w:rsidR="00D45B02" w:rsidRPr="00544F99">
        <w:rPr>
          <w:rFonts w:ascii="Times New Roman" w:eastAsia="標楷體" w:hAnsi="Times New Roman" w:cs="Times New Roman"/>
          <w:color w:val="000000" w:themeColor="text1"/>
          <w:szCs w:val="24"/>
        </w:rPr>
        <w:t>網路環境中建置</w:t>
      </w:r>
      <w:r w:rsidR="00D45B02" w:rsidRPr="00544F99">
        <w:rPr>
          <w:rFonts w:ascii="Times New Roman" w:eastAsia="標楷體" w:hAnsi="Times New Roman" w:cs="Times New Roman"/>
          <w:color w:val="000000" w:themeColor="text1"/>
          <w:shd w:val="clear" w:color="auto" w:fill="FFFFFF"/>
        </w:rPr>
        <w:t>P2P</w:t>
      </w:r>
      <w:r w:rsidR="00D45B02" w:rsidRPr="00544F99">
        <w:rPr>
          <w:rFonts w:ascii="Times New Roman" w:eastAsia="標楷體" w:hAnsi="Times New Roman" w:cs="Times New Roman"/>
          <w:color w:val="000000" w:themeColor="text1"/>
          <w:shd w:val="clear" w:color="auto" w:fill="FFFFFF"/>
        </w:rPr>
        <w:t>殭屍網路偵測系統</w:t>
      </w:r>
      <w:r w:rsidR="00D45B02" w:rsidRPr="00544F99">
        <w:rPr>
          <w:rFonts w:ascii="Times New Roman" w:eastAsia="標楷體" w:hAnsi="Times New Roman" w:cs="Times New Roman"/>
          <w:color w:val="000000" w:themeColor="text1"/>
          <w:shd w:val="clear" w:color="auto" w:fill="FFFFFF"/>
        </w:rPr>
        <w:t>(P2P Botnet Detection)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，以下簡稱本系統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  <w:r w:rsidR="008D44E3" w:rsidRPr="00544F99">
        <w:rPr>
          <w:rFonts w:ascii="Times New Roman" w:eastAsia="標楷體" w:hAnsi="Times New Roman" w:cs="Times New Roman"/>
          <w:color w:val="000000" w:themeColor="text1"/>
          <w:szCs w:val="24"/>
        </w:rPr>
        <w:t>的測試計畫。在確認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系統整合</w:t>
      </w:r>
      <w:r w:rsidR="00E04BFD" w:rsidRPr="00544F99">
        <w:rPr>
          <w:rFonts w:ascii="Times New Roman" w:eastAsia="標楷體" w:hAnsi="Times New Roman" w:cs="Times New Roman"/>
          <w:color w:val="000000" w:themeColor="text1"/>
          <w:szCs w:val="24"/>
        </w:rPr>
        <w:t>和結合聯邦式</w:t>
      </w:r>
      <w:r w:rsidR="00E04BFD" w:rsidRPr="00544F99">
        <w:rPr>
          <w:rFonts w:ascii="Times New Roman" w:eastAsia="標楷體" w:hAnsi="Times New Roman" w:cs="Times New Roman"/>
          <w:color w:val="000000" w:themeColor="text1"/>
          <w:szCs w:val="24"/>
        </w:rPr>
        <w:t>MapReduce</w:t>
      </w:r>
      <w:r w:rsidR="00E04BFD" w:rsidRPr="00544F99">
        <w:rPr>
          <w:rFonts w:ascii="Times New Roman" w:eastAsia="標楷體" w:hAnsi="Times New Roman" w:cs="Times New Roman"/>
          <w:color w:val="000000" w:themeColor="text1"/>
          <w:szCs w:val="24"/>
        </w:rPr>
        <w:t>運算架構</w:t>
      </w:r>
      <w:r w:rsidR="00E04BFD" w:rsidRPr="00544F99">
        <w:rPr>
          <w:rFonts w:ascii="Times New Roman" w:eastAsia="標楷體" w:hAnsi="Times New Roman" w:cs="Times New Roman"/>
          <w:color w:val="000000" w:themeColor="text1"/>
          <w:szCs w:val="24"/>
        </w:rPr>
        <w:t>(Federative</w:t>
      </w:r>
      <w:r w:rsidR="004D55E3" w:rsidRPr="00544F99">
        <w:rPr>
          <w:rFonts w:ascii="Times New Roman" w:eastAsia="標楷體" w:hAnsi="Times New Roman" w:cs="Times New Roman"/>
          <w:color w:val="000000" w:themeColor="text1"/>
          <w:szCs w:val="24"/>
        </w:rPr>
        <w:t xml:space="preserve"> MapReduce</w:t>
      </w:r>
      <w:r w:rsidR="00E04BFD" w:rsidRPr="00544F99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前，必須先確認所有的設計元件均可正確的輸出，在此我們著重於</w:t>
      </w:r>
      <w:r w:rsidR="004D55E3" w:rsidRPr="00544F99">
        <w:rPr>
          <w:rFonts w:ascii="Times New Roman" w:eastAsia="標楷體" w:hAnsi="Times New Roman" w:cs="Times New Roman"/>
          <w:color w:val="000000" w:themeColor="text1"/>
          <w:szCs w:val="24"/>
        </w:rPr>
        <w:t>子系統驗證</w:t>
      </w:r>
      <w:r w:rsidR="004D55E3" w:rsidRPr="00544F99">
        <w:rPr>
          <w:rFonts w:ascii="Times New Roman" w:eastAsia="標楷體" w:hAnsi="Times New Roman" w:cs="Times New Roman"/>
          <w:color w:val="000000" w:themeColor="text1"/>
          <w:szCs w:val="24"/>
        </w:rPr>
        <w:t>(Subsystem Validation)</w:t>
      </w:r>
      <w:r w:rsidR="004D55E3" w:rsidRPr="00544F99">
        <w:rPr>
          <w:rFonts w:ascii="Times New Roman" w:eastAsia="標楷體" w:hAnsi="Times New Roman" w:cs="Times New Roman"/>
          <w:color w:val="000000" w:themeColor="text1"/>
          <w:szCs w:val="24"/>
        </w:rPr>
        <w:t>及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整合系統測試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(Integration Test)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。本文件內容將依據系統需求規格書與系統設計文件，描述關於整合測試的相關計畫與內容。並希望透過此文件之描述與實踐，達到順利進行測試工作之目的。</w:t>
      </w:r>
    </w:p>
    <w:p w14:paraId="0C2A61B2" w14:textId="469D6DC7" w:rsidR="009123F0" w:rsidRPr="00544F99" w:rsidRDefault="00F86F27" w:rsidP="00AB7DAD">
      <w:pPr>
        <w:pStyle w:val="a3"/>
        <w:numPr>
          <w:ilvl w:val="2"/>
          <w:numId w:val="10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接受準則</w:t>
      </w:r>
      <w:r w:rsidR="009123F0" w:rsidRPr="00544F99">
        <w:rPr>
          <w:rFonts w:ascii="Times New Roman" w:eastAsia="標楷體" w:hAnsi="Times New Roman" w:cs="Times New Roman"/>
          <w:color w:val="000000" w:themeColor="text1"/>
          <w:szCs w:val="24"/>
        </w:rPr>
        <w:t>(Acceptance Criteria)</w:t>
      </w:r>
    </w:p>
    <w:p w14:paraId="50F2998B" w14:textId="77777777" w:rsidR="009123F0" w:rsidRPr="00544F99" w:rsidRDefault="009123F0" w:rsidP="009123F0">
      <w:pPr>
        <w:pStyle w:val="a3"/>
        <w:ind w:leftChars="0" w:left="1984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本測試計畫需要滿足下列的測試接受準則：</w:t>
      </w:r>
    </w:p>
    <w:p w14:paraId="05F945F6" w14:textId="77777777" w:rsidR="009123F0" w:rsidRPr="00544F99" w:rsidRDefault="009123F0" w:rsidP="009123F0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本系統需要對所有列為必要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(Critical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、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Important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、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Desirable)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之需求作完整測試。</w:t>
      </w:r>
    </w:p>
    <w:p w14:paraId="46FDA763" w14:textId="77777777" w:rsidR="009123F0" w:rsidRPr="00544F99" w:rsidRDefault="009123F0" w:rsidP="00A04C54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測試程序需要依照本測試計畫所訂定的程序進行，所有測試結果需要能符合預期測試結果方能接受。</w:t>
      </w:r>
    </w:p>
    <w:p w14:paraId="0C0B6393" w14:textId="77777777" w:rsidR="009E7B91" w:rsidRPr="00544F99" w:rsidRDefault="009123F0" w:rsidP="009123F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測試環境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(Testing Environment)</w:t>
      </w:r>
    </w:p>
    <w:p w14:paraId="2BF7B361" w14:textId="77777777" w:rsidR="00707EE8" w:rsidRPr="00544F99" w:rsidRDefault="00707EE8" w:rsidP="00707EE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子系統</w:t>
      </w:r>
    </w:p>
    <w:p w14:paraId="58A953D3" w14:textId="77777777" w:rsidR="00707EE8" w:rsidRPr="00544F99" w:rsidRDefault="00707EE8" w:rsidP="00707EE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運行環境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(Operational Environment)</w:t>
      </w:r>
    </w:p>
    <w:p w14:paraId="774EE1C4" w14:textId="4A9DBDE1" w:rsidR="00707EE8" w:rsidRPr="00544F99" w:rsidRDefault="00707EE8" w:rsidP="00707EE8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對</w:t>
      </w:r>
      <w:r w:rsidR="002E3897" w:rsidRPr="00544F99">
        <w:rPr>
          <w:rFonts w:ascii="Times New Roman" w:eastAsia="標楷體" w:hAnsi="Times New Roman" w:cs="Times New Roman"/>
          <w:color w:val="000000" w:themeColor="text1"/>
          <w:szCs w:val="24"/>
        </w:rPr>
        <w:t>於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本系統進行系統測試階段之環境說明，請參考測試環境圖所示：</w:t>
      </w:r>
    </w:p>
    <w:p w14:paraId="0C87669C" w14:textId="2BE2FEB0" w:rsidR="003D365B" w:rsidRPr="00544F99" w:rsidRDefault="000D5376" w:rsidP="00707EE8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w:lastRenderedPageBreak/>
        <w:drawing>
          <wp:inline distT="0" distB="0" distL="0" distR="0" wp14:anchorId="3E517D3B" wp14:editId="0FB79E33">
            <wp:extent cx="4366800" cy="2039599"/>
            <wp:effectExtent l="0" t="0" r="0" b="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203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8393" w14:textId="77777777" w:rsidR="008F749F" w:rsidRPr="00544F99" w:rsidRDefault="008F749F" w:rsidP="00707EE8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6CEF42AA" w14:textId="77777777" w:rsidR="00707EE8" w:rsidRPr="00544F99" w:rsidRDefault="00707EE8" w:rsidP="00707EE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硬體規格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(Hardware Specification)</w:t>
      </w:r>
    </w:p>
    <w:p w14:paraId="31DD6174" w14:textId="77777777" w:rsidR="00707EE8" w:rsidRPr="00544F99" w:rsidRDefault="00707EE8" w:rsidP="00707EE8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依據測試環境圖內容，關於測試環境所需的硬體規格說明，如下列所示：</w:t>
      </w:r>
    </w:p>
    <w:p w14:paraId="67EB0C07" w14:textId="1222EB01" w:rsidR="00707EE8" w:rsidRPr="00544F99" w:rsidRDefault="00707EE8" w:rsidP="00664429">
      <w:pPr>
        <w:pStyle w:val="a3"/>
        <w:numPr>
          <w:ilvl w:val="3"/>
          <w:numId w:val="13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伺服器：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 xml:space="preserve">Intel® Xeon® </w:t>
      </w:r>
      <w:r w:rsidR="00CB0576" w:rsidRPr="00544F99">
        <w:rPr>
          <w:rFonts w:ascii="Times New Roman" w:eastAsia="標楷體" w:hAnsi="Times New Roman" w:cs="Times New Roman"/>
          <w:color w:val="000000" w:themeColor="text1"/>
          <w:szCs w:val="24"/>
        </w:rPr>
        <w:t>E3</w:t>
      </w:r>
      <w:r w:rsidR="00D46A47" w:rsidRPr="00544F99">
        <w:rPr>
          <w:rFonts w:ascii="Times New Roman" w:eastAsia="標楷體" w:hAnsi="Times New Roman" w:cs="Times New Roman"/>
          <w:color w:val="000000" w:themeColor="text1"/>
          <w:szCs w:val="24"/>
        </w:rPr>
        <w:t>-</w:t>
      </w:r>
      <w:r w:rsidR="00CB0576" w:rsidRPr="00544F99">
        <w:rPr>
          <w:rFonts w:ascii="Times New Roman" w:eastAsia="標楷體" w:hAnsi="Times New Roman" w:cs="Times New Roman"/>
          <w:color w:val="000000" w:themeColor="text1"/>
          <w:szCs w:val="24"/>
        </w:rPr>
        <w:t>12</w:t>
      </w:r>
      <w:r w:rsidR="00D46A47" w:rsidRPr="00544F99">
        <w:rPr>
          <w:rFonts w:ascii="Times New Roman" w:eastAsia="標楷體" w:hAnsi="Times New Roman" w:cs="Times New Roman"/>
          <w:color w:val="000000" w:themeColor="text1"/>
          <w:szCs w:val="24"/>
        </w:rPr>
        <w:t>3</w:t>
      </w:r>
      <w:r w:rsidR="00CB0576" w:rsidRPr="00544F99">
        <w:rPr>
          <w:rFonts w:ascii="Times New Roman" w:eastAsia="標楷體" w:hAnsi="Times New Roman" w:cs="Times New Roman"/>
          <w:color w:val="000000" w:themeColor="text1"/>
          <w:szCs w:val="24"/>
        </w:rPr>
        <w:t>0</w:t>
      </w:r>
      <w:r w:rsidR="00C16270" w:rsidRPr="00544F99">
        <w:rPr>
          <w:rFonts w:ascii="Times New Roman" w:eastAsia="標楷體" w:hAnsi="Times New Roman" w:cs="Times New Roman"/>
          <w:color w:val="000000" w:themeColor="text1"/>
          <w:szCs w:val="24"/>
        </w:rPr>
        <w:t xml:space="preserve"> v3</w:t>
      </w:r>
      <w:r w:rsidR="00664429" w:rsidRPr="00544F99">
        <w:rPr>
          <w:rFonts w:ascii="Times New Roman" w:eastAsia="標楷體" w:hAnsi="Times New Roman" w:cs="Times New Roman"/>
          <w:color w:val="000000" w:themeColor="text1"/>
          <w:szCs w:val="24"/>
        </w:rPr>
        <w:t xml:space="preserve"> @ 3.30GHz</w:t>
      </w:r>
      <w:r w:rsidR="00664429" w:rsidRPr="00544F99">
        <w:rPr>
          <w:rFonts w:ascii="Times New Roman" w:eastAsia="標楷體" w:hAnsi="Times New Roman" w:cs="Times New Roman"/>
          <w:color w:val="000000" w:themeColor="text1"/>
          <w:szCs w:val="24"/>
        </w:rPr>
        <w:t>，</w:t>
      </w:r>
      <w:r w:rsidR="00C16270" w:rsidRPr="00544F99">
        <w:rPr>
          <w:rFonts w:ascii="Times New Roman" w:eastAsia="標楷體" w:hAnsi="Times New Roman" w:cs="Times New Roman"/>
          <w:color w:val="000000" w:themeColor="text1"/>
          <w:szCs w:val="24"/>
        </w:rPr>
        <w:t>256</w:t>
      </w:r>
      <w:r w:rsidR="00CB0576" w:rsidRPr="00544F99">
        <w:rPr>
          <w:rFonts w:ascii="Times New Roman" w:eastAsia="標楷體" w:hAnsi="Times New Roman" w:cs="Times New Roman"/>
          <w:color w:val="000000" w:themeColor="text1"/>
          <w:szCs w:val="24"/>
        </w:rPr>
        <w:t>K</w:t>
      </w:r>
      <w:r w:rsidR="00C16270" w:rsidRPr="00544F99">
        <w:rPr>
          <w:rFonts w:ascii="Times New Roman" w:eastAsia="標楷體" w:hAnsi="Times New Roman" w:cs="Times New Roman"/>
          <w:color w:val="000000" w:themeColor="text1"/>
          <w:szCs w:val="24"/>
        </w:rPr>
        <w:t>i</w:t>
      </w:r>
      <w:r w:rsidR="00664429" w:rsidRPr="00544F99">
        <w:rPr>
          <w:rFonts w:ascii="Times New Roman" w:eastAsia="標楷體" w:hAnsi="Times New Roman" w:cs="Times New Roman"/>
          <w:color w:val="000000" w:themeColor="text1"/>
          <w:szCs w:val="24"/>
        </w:rPr>
        <w:t>B Level 1</w:t>
      </w:r>
      <w:r w:rsidR="00664429" w:rsidRPr="00544F99">
        <w:rPr>
          <w:rFonts w:ascii="Times New Roman" w:eastAsia="標楷體" w:hAnsi="Times New Roman" w:cs="Times New Roman"/>
          <w:color w:val="000000" w:themeColor="text1"/>
          <w:szCs w:val="24"/>
        </w:rPr>
        <w:t>，</w:t>
      </w:r>
      <w:r w:rsidR="00CB0576" w:rsidRPr="00544F99">
        <w:rPr>
          <w:rFonts w:ascii="Times New Roman" w:eastAsia="標楷體" w:hAnsi="Times New Roman" w:cs="Times New Roman"/>
          <w:color w:val="000000" w:themeColor="text1"/>
          <w:szCs w:val="24"/>
        </w:rPr>
        <w:t>1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M</w:t>
      </w:r>
      <w:r w:rsidR="00C16270" w:rsidRPr="00544F99">
        <w:rPr>
          <w:rFonts w:ascii="Times New Roman" w:eastAsia="標楷體" w:hAnsi="Times New Roman" w:cs="Times New Roman"/>
          <w:color w:val="000000" w:themeColor="text1"/>
          <w:szCs w:val="24"/>
        </w:rPr>
        <w:t>i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B Level 2</w:t>
      </w:r>
      <w:r w:rsidR="00664429" w:rsidRPr="00544F99">
        <w:rPr>
          <w:rFonts w:ascii="Times New Roman" w:eastAsia="標楷體" w:hAnsi="Times New Roman" w:cs="Times New Roman"/>
          <w:color w:val="000000" w:themeColor="text1"/>
          <w:szCs w:val="24"/>
        </w:rPr>
        <w:t>，</w:t>
      </w:r>
      <w:r w:rsidR="00CB0576" w:rsidRPr="00544F99">
        <w:rPr>
          <w:rFonts w:ascii="Times New Roman" w:eastAsia="標楷體" w:hAnsi="Times New Roman" w:cs="Times New Roman"/>
          <w:color w:val="000000" w:themeColor="text1"/>
          <w:szCs w:val="24"/>
        </w:rPr>
        <w:t>8M</w:t>
      </w:r>
      <w:r w:rsidR="00C16270" w:rsidRPr="00544F99">
        <w:rPr>
          <w:rFonts w:ascii="Times New Roman" w:eastAsia="標楷體" w:hAnsi="Times New Roman" w:cs="Times New Roman"/>
          <w:color w:val="000000" w:themeColor="text1"/>
          <w:szCs w:val="24"/>
        </w:rPr>
        <w:t>i</w:t>
      </w:r>
      <w:r w:rsidR="00CB0576" w:rsidRPr="00544F99">
        <w:rPr>
          <w:rFonts w:ascii="Times New Roman" w:eastAsia="標楷體" w:hAnsi="Times New Roman" w:cs="Times New Roman"/>
          <w:color w:val="000000" w:themeColor="text1"/>
          <w:szCs w:val="24"/>
        </w:rPr>
        <w:t>B Level 3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快取</w:t>
      </w:r>
      <w:r w:rsidR="00664429" w:rsidRPr="00544F99">
        <w:rPr>
          <w:rFonts w:ascii="Times New Roman" w:eastAsia="標楷體" w:hAnsi="Times New Roman" w:cs="Times New Roman"/>
          <w:color w:val="000000" w:themeColor="text1"/>
          <w:szCs w:val="24"/>
        </w:rPr>
        <w:t>，</w:t>
      </w:r>
      <w:r w:rsidR="00C16270" w:rsidRPr="00544F99">
        <w:rPr>
          <w:rFonts w:ascii="Times New Roman" w:eastAsia="標楷體" w:hAnsi="Times New Roman" w:cs="Times New Roman"/>
          <w:color w:val="000000" w:themeColor="text1"/>
          <w:szCs w:val="24"/>
        </w:rPr>
        <w:t>1600</w:t>
      </w:r>
      <w:r w:rsidR="00664429" w:rsidRPr="00544F99">
        <w:rPr>
          <w:rFonts w:ascii="Times New Roman" w:eastAsia="標楷體" w:hAnsi="Times New Roman" w:cs="Times New Roman"/>
          <w:color w:val="000000" w:themeColor="text1"/>
          <w:szCs w:val="24"/>
        </w:rPr>
        <w:t xml:space="preserve"> MHz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前端匯流排，記憶體為</w:t>
      </w:r>
      <w:r w:rsidR="00C16270" w:rsidRPr="00544F99">
        <w:rPr>
          <w:rFonts w:ascii="Times New Roman" w:eastAsia="標楷體" w:hAnsi="Times New Roman" w:cs="Times New Roman"/>
          <w:color w:val="000000" w:themeColor="text1"/>
          <w:szCs w:val="24"/>
        </w:rPr>
        <w:t>16</w:t>
      </w:r>
      <w:r w:rsidR="00CB0576" w:rsidRPr="00544F99">
        <w:rPr>
          <w:rFonts w:ascii="Times New Roman" w:eastAsia="標楷體" w:hAnsi="Times New Roman" w:cs="Times New Roman"/>
          <w:color w:val="000000" w:themeColor="text1"/>
          <w:szCs w:val="24"/>
        </w:rPr>
        <w:t>G</w:t>
      </w:r>
      <w:r w:rsidR="00C16270" w:rsidRPr="00544F99">
        <w:rPr>
          <w:rFonts w:ascii="Times New Roman" w:eastAsia="標楷體" w:hAnsi="Times New Roman" w:cs="Times New Roman"/>
          <w:color w:val="000000" w:themeColor="text1"/>
          <w:szCs w:val="24"/>
        </w:rPr>
        <w:t>i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B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，硬碟空間</w:t>
      </w:r>
      <w:r w:rsidR="00CB0576" w:rsidRPr="00544F99">
        <w:rPr>
          <w:rFonts w:ascii="Times New Roman" w:eastAsia="標楷體" w:hAnsi="Times New Roman" w:cs="Times New Roman"/>
          <w:color w:val="000000" w:themeColor="text1"/>
          <w:szCs w:val="24"/>
        </w:rPr>
        <w:t>1TB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，網路卡</w:t>
      </w:r>
      <w:r w:rsidR="00CB0576" w:rsidRPr="00544F99">
        <w:rPr>
          <w:rFonts w:ascii="Times New Roman" w:eastAsia="標楷體" w:hAnsi="Times New Roman" w:cs="Times New Roman"/>
          <w:color w:val="000000" w:themeColor="text1"/>
          <w:szCs w:val="24"/>
        </w:rPr>
        <w:t xml:space="preserve">Intel® </w:t>
      </w:r>
      <w:r w:rsidR="00664429" w:rsidRPr="00544F99">
        <w:rPr>
          <w:rFonts w:ascii="Times New Roman" w:eastAsia="標楷體" w:hAnsi="Times New Roman" w:cs="Times New Roman"/>
          <w:color w:val="000000" w:themeColor="text1"/>
          <w:szCs w:val="24"/>
        </w:rPr>
        <w:t>I210 Gigabit Network Connection</w:t>
      </w:r>
      <w:r w:rsidR="00CB0576" w:rsidRPr="00544F99">
        <w:rPr>
          <w:rFonts w:ascii="Times New Roman" w:eastAsia="標楷體" w:hAnsi="Times New Roman" w:cs="Times New Roman"/>
          <w:color w:val="000000" w:themeColor="text1"/>
          <w:szCs w:val="24"/>
        </w:rPr>
        <w:t>。伺服器數量</w:t>
      </w:r>
      <w:r w:rsidR="00C16270" w:rsidRPr="00544F99">
        <w:rPr>
          <w:rFonts w:ascii="Times New Roman" w:eastAsia="標楷體" w:hAnsi="Times New Roman" w:cs="Times New Roman"/>
          <w:color w:val="000000" w:themeColor="text1"/>
          <w:szCs w:val="24"/>
        </w:rPr>
        <w:t>6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部</w:t>
      </w:r>
      <w:r w:rsidR="00C16270" w:rsidRPr="00544F99">
        <w:rPr>
          <w:rFonts w:ascii="Times New Roman" w:eastAsia="標楷體" w:hAnsi="Times New Roman" w:cs="Times New Roman"/>
          <w:color w:val="000000" w:themeColor="text1"/>
          <w:szCs w:val="24"/>
        </w:rPr>
        <w:t>(1</w:t>
      </w:r>
      <w:r w:rsidR="00C16270" w:rsidRPr="00544F99">
        <w:rPr>
          <w:rFonts w:ascii="Times New Roman" w:eastAsia="標楷體" w:hAnsi="Times New Roman" w:cs="Times New Roman"/>
          <w:color w:val="000000" w:themeColor="text1"/>
          <w:szCs w:val="24"/>
        </w:rPr>
        <w:t>群</w:t>
      </w:r>
      <w:r w:rsidR="00C16270" w:rsidRPr="00544F99">
        <w:rPr>
          <w:rFonts w:ascii="Times New Roman" w:eastAsia="標楷體" w:hAnsi="Times New Roman" w:cs="Times New Roman"/>
          <w:color w:val="000000" w:themeColor="text1"/>
          <w:szCs w:val="24"/>
        </w:rPr>
        <w:t>2</w:t>
      </w:r>
      <w:r w:rsidR="00C16270" w:rsidRPr="00544F99">
        <w:rPr>
          <w:rFonts w:ascii="Times New Roman" w:eastAsia="標楷體" w:hAnsi="Times New Roman" w:cs="Times New Roman"/>
          <w:color w:val="000000" w:themeColor="text1"/>
          <w:szCs w:val="24"/>
        </w:rPr>
        <w:t>部，共</w:t>
      </w:r>
      <w:r w:rsidR="00C16270" w:rsidRPr="00544F99">
        <w:rPr>
          <w:rFonts w:ascii="Times New Roman" w:eastAsia="標楷體" w:hAnsi="Times New Roman" w:cs="Times New Roman"/>
          <w:color w:val="000000" w:themeColor="text1"/>
          <w:szCs w:val="24"/>
        </w:rPr>
        <w:t>3</w:t>
      </w:r>
      <w:r w:rsidR="00C16270" w:rsidRPr="00544F99">
        <w:rPr>
          <w:rFonts w:ascii="Times New Roman" w:eastAsia="標楷體" w:hAnsi="Times New Roman" w:cs="Times New Roman"/>
          <w:color w:val="000000" w:themeColor="text1"/>
          <w:szCs w:val="24"/>
        </w:rPr>
        <w:t>群</w:t>
      </w:r>
      <w:r w:rsidR="00C16270" w:rsidRPr="00544F99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  <w:r w:rsidR="00664429" w:rsidRPr="00544F99">
        <w:rPr>
          <w:rFonts w:ascii="Times New Roman" w:eastAsia="標楷體" w:hAnsi="Times New Roman" w:cs="Times New Roman"/>
          <w:color w:val="000000" w:themeColor="text1"/>
          <w:szCs w:val="24"/>
        </w:rPr>
        <w:t>，網路速度</w:t>
      </w:r>
      <w:r w:rsidR="00664429" w:rsidRPr="00544F99">
        <w:rPr>
          <w:rFonts w:ascii="Times New Roman" w:eastAsia="標楷體" w:hAnsi="Times New Roman" w:cs="Times New Roman"/>
          <w:color w:val="000000" w:themeColor="text1"/>
          <w:szCs w:val="24"/>
        </w:rPr>
        <w:t>100Mbps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3F394D52" w14:textId="77777777" w:rsidR="00707EE8" w:rsidRPr="00544F99" w:rsidRDefault="00707EE8" w:rsidP="00707EE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軟體規格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(Software Specification)</w:t>
      </w:r>
    </w:p>
    <w:p w14:paraId="14582865" w14:textId="77777777" w:rsidR="00707EE8" w:rsidRPr="00544F99" w:rsidRDefault="00707EE8" w:rsidP="00707EE8">
      <w:pPr>
        <w:pStyle w:val="a3"/>
        <w:ind w:leftChars="600" w:left="144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依據測試環境圖內容，關於測試環境所需的軟體規格說明，如下列所示：</w:t>
      </w:r>
    </w:p>
    <w:p w14:paraId="151269DC" w14:textId="081D12E1" w:rsidR="00707EE8" w:rsidRPr="00544F99" w:rsidRDefault="00707EE8" w:rsidP="00707EE8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作業系統：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br/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伺服器需配置</w:t>
      </w:r>
      <w:r w:rsidR="00DC472D" w:rsidRPr="00544F99">
        <w:rPr>
          <w:rFonts w:ascii="Times New Roman" w:eastAsia="標楷體" w:hAnsi="Times New Roman" w:cs="Times New Roman"/>
          <w:color w:val="000000" w:themeColor="text1"/>
          <w:szCs w:val="24"/>
        </w:rPr>
        <w:t>Ubuntu 14.04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br/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個人電腦需配置</w:t>
      </w:r>
      <w:r w:rsidR="00DC472D" w:rsidRPr="00544F99">
        <w:rPr>
          <w:rFonts w:ascii="Times New Roman" w:eastAsia="標楷體" w:hAnsi="Times New Roman" w:cs="Times New Roman"/>
          <w:color w:val="000000" w:themeColor="text1"/>
          <w:szCs w:val="24"/>
        </w:rPr>
        <w:t xml:space="preserve">Microsoft Windows </w:t>
      </w:r>
      <w:r w:rsidR="007F0359" w:rsidRPr="00544F99">
        <w:rPr>
          <w:rFonts w:ascii="Times New Roman" w:eastAsia="標楷體" w:hAnsi="Times New Roman" w:cs="Times New Roman"/>
          <w:color w:val="000000" w:themeColor="text1"/>
          <w:szCs w:val="24"/>
        </w:rPr>
        <w:t>10</w:t>
      </w:r>
      <w:r w:rsidR="00DC472D" w:rsidRPr="00544F99">
        <w:rPr>
          <w:rFonts w:ascii="Times New Roman" w:eastAsia="標楷體" w:hAnsi="Times New Roman" w:cs="Times New Roman"/>
          <w:color w:val="000000" w:themeColor="text1"/>
          <w:szCs w:val="24"/>
        </w:rPr>
        <w:t>作業系統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7E73D51D" w14:textId="77777777" w:rsidR="00707EE8" w:rsidRPr="00544F99" w:rsidRDefault="00DC472D" w:rsidP="00DC472D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JAVA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版本</w:t>
      </w:r>
      <w:r w:rsidR="00707EE8" w:rsidRPr="00544F99">
        <w:rPr>
          <w:rFonts w:ascii="Times New Roman" w:eastAsia="標楷體" w:hAnsi="Times New Roman" w:cs="Times New Roman"/>
          <w:color w:val="000000" w:themeColor="text1"/>
          <w:szCs w:val="24"/>
        </w:rPr>
        <w:t>：</w:t>
      </w:r>
      <w:r w:rsidR="00707EE8" w:rsidRPr="00544F99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707EE8" w:rsidRPr="00544F99">
        <w:rPr>
          <w:rFonts w:ascii="Times New Roman" w:eastAsia="標楷體" w:hAnsi="Times New Roman" w:cs="Times New Roman"/>
          <w:color w:val="000000" w:themeColor="text1"/>
          <w:szCs w:val="24"/>
        </w:rPr>
        <w:br/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JAVA Runtime Environment</w:t>
      </w:r>
      <w:r w:rsidR="00925543" w:rsidRPr="00544F99">
        <w:rPr>
          <w:rFonts w:ascii="Times New Roman" w:eastAsia="標楷體" w:hAnsi="Times New Roman" w:cs="Times New Roman"/>
          <w:color w:val="000000" w:themeColor="text1"/>
          <w:szCs w:val="24"/>
        </w:rPr>
        <w:t xml:space="preserve"> 8 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(JRE 8)</w:t>
      </w:r>
    </w:p>
    <w:p w14:paraId="3CC3C294" w14:textId="77777777" w:rsidR="00170D36" w:rsidRPr="00544F99" w:rsidRDefault="00170D36" w:rsidP="00DC472D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Hadoop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版本：</w:t>
      </w:r>
    </w:p>
    <w:p w14:paraId="3D0C8A26" w14:textId="42C4879E" w:rsidR="00170D36" w:rsidRPr="00544F99" w:rsidRDefault="00BE6AC5" w:rsidP="00170D36">
      <w:pPr>
        <w:pStyle w:val="a3"/>
        <w:ind w:leftChars="0" w:left="192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2.7.2</w:t>
      </w:r>
    </w:p>
    <w:p w14:paraId="5B6992BE" w14:textId="77777777" w:rsidR="00707EE8" w:rsidRPr="00544F99" w:rsidRDefault="00707EE8" w:rsidP="00707EE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測試資料來源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(Test Data Source)</w:t>
      </w:r>
    </w:p>
    <w:p w14:paraId="7C2F634E" w14:textId="77777777" w:rsidR="00266958" w:rsidRPr="00544F99" w:rsidRDefault="00707EE8" w:rsidP="00266958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關於測試期間所需的測試資料來源及數量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，說明如下：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文字或表格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14:paraId="65441B48" w14:textId="6F6D726E" w:rsidR="00925543" w:rsidRPr="00544F99" w:rsidRDefault="00266958" w:rsidP="00664429">
      <w:pPr>
        <w:pStyle w:val="a3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國家高速網路中心提供</w:t>
      </w:r>
      <w:r w:rsidR="00BE6AC5" w:rsidRPr="00544F99">
        <w:rPr>
          <w:rFonts w:ascii="Times New Roman" w:eastAsia="標楷體" w:hAnsi="Times New Roman" w:cs="Times New Roman"/>
          <w:color w:val="000000" w:themeColor="text1"/>
          <w:szCs w:val="24"/>
        </w:rPr>
        <w:t>中正</w:t>
      </w:r>
      <w:r w:rsidR="00230F3B" w:rsidRPr="00544F99">
        <w:rPr>
          <w:rFonts w:ascii="Times New Roman" w:eastAsia="標楷體" w:hAnsi="Times New Roman" w:cs="Times New Roman"/>
          <w:color w:val="000000" w:themeColor="text1"/>
          <w:szCs w:val="24"/>
        </w:rPr>
        <w:t>網路流量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Log</w:t>
      </w:r>
      <w:r w:rsidR="00F86F27" w:rsidRPr="00544F99">
        <w:rPr>
          <w:rFonts w:ascii="Times New Roman" w:eastAsia="標楷體" w:hAnsi="Times New Roman" w:cs="Times New Roman"/>
          <w:color w:val="000000" w:themeColor="text1"/>
          <w:szCs w:val="24"/>
        </w:rPr>
        <w:t xml:space="preserve"> – 105</w:t>
      </w:r>
      <w:r w:rsidR="00B56A77" w:rsidRPr="00544F99">
        <w:rPr>
          <w:rFonts w:ascii="Times New Roman" w:eastAsia="標楷體" w:hAnsi="Times New Roman" w:cs="Times New Roman"/>
          <w:color w:val="000000" w:themeColor="text1"/>
          <w:szCs w:val="24"/>
        </w:rPr>
        <w:t>/0</w:t>
      </w:r>
      <w:r w:rsidR="00BE6AC5" w:rsidRPr="00544F99">
        <w:rPr>
          <w:rFonts w:ascii="Times New Roman" w:eastAsia="標楷體" w:hAnsi="Times New Roman" w:cs="Times New Roman"/>
          <w:color w:val="000000" w:themeColor="text1"/>
          <w:szCs w:val="24"/>
        </w:rPr>
        <w:t>6</w:t>
      </w:r>
      <w:r w:rsidR="00B56A77" w:rsidRPr="00544F99">
        <w:rPr>
          <w:rFonts w:ascii="Times New Roman" w:eastAsia="標楷體" w:hAnsi="Times New Roman" w:cs="Times New Roman"/>
          <w:color w:val="000000" w:themeColor="text1"/>
          <w:szCs w:val="24"/>
        </w:rPr>
        <w:t>/</w:t>
      </w:r>
      <w:r w:rsidR="00BE6AC5" w:rsidRPr="00544F99">
        <w:rPr>
          <w:rFonts w:ascii="Times New Roman" w:eastAsia="標楷體" w:hAnsi="Times New Roman" w:cs="Times New Roman"/>
          <w:color w:val="000000" w:themeColor="text1"/>
          <w:szCs w:val="24"/>
        </w:rPr>
        <w:t>01</w:t>
      </w:r>
      <w:r w:rsidR="00B56A77" w:rsidRPr="00544F99">
        <w:rPr>
          <w:rFonts w:ascii="Times New Roman" w:eastAsia="標楷體" w:hAnsi="Times New Roman" w:cs="Times New Roman"/>
          <w:color w:val="000000" w:themeColor="text1"/>
          <w:szCs w:val="24"/>
        </w:rPr>
        <w:t>~</w:t>
      </w:r>
      <w:r w:rsidR="00F86F27" w:rsidRPr="00544F99">
        <w:rPr>
          <w:rFonts w:ascii="Times New Roman" w:eastAsia="標楷體" w:hAnsi="Times New Roman" w:cs="Times New Roman"/>
          <w:color w:val="000000" w:themeColor="text1"/>
          <w:szCs w:val="24"/>
        </w:rPr>
        <w:t>105</w:t>
      </w:r>
      <w:r w:rsidR="00B56A77" w:rsidRPr="00544F99">
        <w:rPr>
          <w:rFonts w:ascii="Times New Roman" w:eastAsia="標楷體" w:hAnsi="Times New Roman" w:cs="Times New Roman"/>
          <w:color w:val="000000" w:themeColor="text1"/>
          <w:szCs w:val="24"/>
        </w:rPr>
        <w:t>/0</w:t>
      </w:r>
      <w:r w:rsidR="00BE6AC5" w:rsidRPr="00544F99">
        <w:rPr>
          <w:rFonts w:ascii="Times New Roman" w:eastAsia="標楷體" w:hAnsi="Times New Roman" w:cs="Times New Roman"/>
          <w:color w:val="000000" w:themeColor="text1"/>
          <w:szCs w:val="24"/>
        </w:rPr>
        <w:t>7</w:t>
      </w:r>
      <w:r w:rsidR="00B56A77" w:rsidRPr="00544F99">
        <w:rPr>
          <w:rFonts w:ascii="Times New Roman" w:eastAsia="標楷體" w:hAnsi="Times New Roman" w:cs="Times New Roman"/>
          <w:color w:val="000000" w:themeColor="text1"/>
          <w:szCs w:val="24"/>
        </w:rPr>
        <w:t>/</w:t>
      </w:r>
      <w:r w:rsidR="00BE6AC5" w:rsidRPr="00544F99">
        <w:rPr>
          <w:rFonts w:ascii="Times New Roman" w:eastAsia="標楷體" w:hAnsi="Times New Roman" w:cs="Times New Roman"/>
          <w:color w:val="000000" w:themeColor="text1"/>
          <w:szCs w:val="24"/>
        </w:rPr>
        <w:t>31</w:t>
      </w:r>
    </w:p>
    <w:p w14:paraId="21FBED36" w14:textId="3F870E20" w:rsidR="00BE6AC5" w:rsidRPr="00544F99" w:rsidRDefault="00BE6AC5" w:rsidP="00664429">
      <w:pPr>
        <w:pStyle w:val="a3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國家高速網路中心提供成大網路流量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 xml:space="preserve">Log – </w:t>
      </w:r>
      <w:r w:rsidR="00F86F27" w:rsidRPr="00544F99">
        <w:rPr>
          <w:rFonts w:ascii="Times New Roman" w:eastAsia="標楷體" w:hAnsi="Times New Roman" w:cs="Times New Roman"/>
          <w:color w:val="000000" w:themeColor="text1"/>
          <w:szCs w:val="24"/>
        </w:rPr>
        <w:t>105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/06/01~</w:t>
      </w:r>
      <w:r w:rsidR="00F86F27" w:rsidRPr="00544F99">
        <w:rPr>
          <w:rFonts w:ascii="Times New Roman" w:eastAsia="標楷體" w:hAnsi="Times New Roman" w:cs="Times New Roman"/>
          <w:color w:val="000000" w:themeColor="text1"/>
          <w:szCs w:val="24"/>
        </w:rPr>
        <w:t>105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/07/31</w:t>
      </w:r>
    </w:p>
    <w:p w14:paraId="288DF71E" w14:textId="77777777" w:rsidR="00CB0576" w:rsidRPr="00544F99" w:rsidRDefault="00CB0576" w:rsidP="00CB0576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00D78F53" w14:textId="77777777" w:rsidR="009E7B91" w:rsidRPr="00544F99" w:rsidRDefault="00510D7D" w:rsidP="00510D7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測試時程、程序和責任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(Testing Schedule, Procedure, and Responsibility)</w:t>
      </w:r>
    </w:p>
    <w:p w14:paraId="68A2016C" w14:textId="77777777" w:rsidR="00510D7D" w:rsidRPr="00544F99" w:rsidRDefault="00510D7D" w:rsidP="00510D7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子系統</w:t>
      </w:r>
    </w:p>
    <w:p w14:paraId="2A1D74C3" w14:textId="77777777" w:rsidR="00510D7D" w:rsidRPr="00544F99" w:rsidRDefault="00510D7D" w:rsidP="00510D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測試時程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(Testing Schedule)</w:t>
      </w:r>
    </w:p>
    <w:p w14:paraId="47152AB1" w14:textId="77777777" w:rsidR="00510D7D" w:rsidRPr="00544F99" w:rsidRDefault="00510D7D" w:rsidP="00CA3CB7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時程</w:t>
      </w:r>
    </w:p>
    <w:p w14:paraId="12139794" w14:textId="5875AE1E" w:rsidR="00510D7D" w:rsidRPr="00544F99" w:rsidRDefault="00510D7D" w:rsidP="00CA3CB7">
      <w:pPr>
        <w:pStyle w:val="a3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各子系統之內部元件整合測試</w:t>
      </w:r>
      <w:r w:rsidR="00F86F27" w:rsidRPr="00544F99">
        <w:rPr>
          <w:rFonts w:ascii="Times New Roman" w:eastAsia="標楷體" w:hAnsi="Times New Roman" w:cs="Times New Roman"/>
          <w:color w:val="000000" w:themeColor="text1"/>
          <w:szCs w:val="24"/>
        </w:rPr>
        <w:t xml:space="preserve"> (Module Test) (105</w:t>
      </w:r>
      <w:r w:rsidR="00B92028" w:rsidRPr="00544F99">
        <w:rPr>
          <w:rFonts w:ascii="Times New Roman" w:eastAsia="標楷體" w:hAnsi="Times New Roman" w:cs="Times New Roman"/>
          <w:color w:val="000000" w:themeColor="text1"/>
          <w:szCs w:val="24"/>
        </w:rPr>
        <w:t>/9/14</w:t>
      </w:r>
      <w:r w:rsidR="00B56A77" w:rsidRPr="00544F99">
        <w:rPr>
          <w:rFonts w:ascii="Times New Roman" w:eastAsia="標楷體" w:hAnsi="Times New Roman" w:cs="Times New Roman"/>
          <w:color w:val="000000" w:themeColor="text1"/>
          <w:szCs w:val="24"/>
        </w:rPr>
        <w:t>~10</w:t>
      </w:r>
      <w:r w:rsidR="00980925" w:rsidRPr="00544F99">
        <w:rPr>
          <w:rFonts w:ascii="Times New Roman" w:eastAsia="標楷體" w:hAnsi="Times New Roman" w:cs="Times New Roman"/>
          <w:color w:val="000000" w:themeColor="text1"/>
          <w:szCs w:val="24"/>
        </w:rPr>
        <w:t>6</w:t>
      </w:r>
      <w:r w:rsidR="00B92028" w:rsidRPr="00544F99">
        <w:rPr>
          <w:rFonts w:ascii="Times New Roman" w:eastAsia="標楷體" w:hAnsi="Times New Roman" w:cs="Times New Roman"/>
          <w:color w:val="000000" w:themeColor="text1"/>
          <w:szCs w:val="24"/>
        </w:rPr>
        <w:t>/4/8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14:paraId="14AAC2FD" w14:textId="2CAF2B55" w:rsidR="00510D7D" w:rsidRPr="00544F99" w:rsidRDefault="00940269" w:rsidP="00940269">
      <w:pPr>
        <w:pStyle w:val="a3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P2P Botnet Detection</w:t>
      </w:r>
      <w:r w:rsidR="00510D7D" w:rsidRPr="00544F99">
        <w:rPr>
          <w:rFonts w:ascii="Times New Roman" w:eastAsia="標楷體" w:hAnsi="Times New Roman" w:cs="Times New Roman"/>
          <w:color w:val="000000" w:themeColor="text1"/>
          <w:szCs w:val="24"/>
        </w:rPr>
        <w:t>系統整合測試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510D7D" w:rsidRPr="00544F99">
        <w:rPr>
          <w:rFonts w:ascii="Times New Roman" w:eastAsia="標楷體" w:hAnsi="Times New Roman" w:cs="Times New Roman"/>
          <w:color w:val="000000" w:themeColor="text1"/>
          <w:szCs w:val="24"/>
        </w:rPr>
        <w:t>(Integration Test) (</w:t>
      </w:r>
      <w:r w:rsidR="00B56A77" w:rsidRPr="00544F99">
        <w:rPr>
          <w:rFonts w:ascii="Times New Roman" w:eastAsia="標楷體" w:hAnsi="Times New Roman" w:cs="Times New Roman"/>
          <w:color w:val="000000" w:themeColor="text1"/>
          <w:szCs w:val="24"/>
        </w:rPr>
        <w:t>10</w:t>
      </w:r>
      <w:r w:rsidR="00980925" w:rsidRPr="00544F99">
        <w:rPr>
          <w:rFonts w:ascii="Times New Roman" w:eastAsia="標楷體" w:hAnsi="Times New Roman" w:cs="Times New Roman"/>
          <w:color w:val="000000" w:themeColor="text1"/>
          <w:szCs w:val="24"/>
        </w:rPr>
        <w:t>6</w:t>
      </w:r>
      <w:r w:rsidR="009B6C51" w:rsidRPr="00544F99">
        <w:rPr>
          <w:rFonts w:ascii="Times New Roman" w:eastAsia="標楷體" w:hAnsi="Times New Roman" w:cs="Times New Roman"/>
          <w:color w:val="000000" w:themeColor="text1"/>
          <w:szCs w:val="24"/>
        </w:rPr>
        <w:t>/4/1</w:t>
      </w:r>
      <w:r w:rsidR="00B92028" w:rsidRPr="00544F99">
        <w:rPr>
          <w:rFonts w:ascii="Times New Roman" w:eastAsia="標楷體" w:hAnsi="Times New Roman" w:cs="Times New Roman"/>
          <w:color w:val="000000" w:themeColor="text1"/>
          <w:szCs w:val="24"/>
        </w:rPr>
        <w:t>3</w:t>
      </w:r>
      <w:r w:rsidR="009B6C51" w:rsidRPr="00544F99">
        <w:rPr>
          <w:rFonts w:ascii="Times New Roman" w:eastAsia="標楷體" w:hAnsi="Times New Roman" w:cs="Times New Roman"/>
          <w:color w:val="000000" w:themeColor="text1"/>
          <w:szCs w:val="24"/>
        </w:rPr>
        <w:t>~</w:t>
      </w:r>
      <w:r w:rsidR="00B56A77" w:rsidRPr="00544F99">
        <w:rPr>
          <w:rFonts w:ascii="Times New Roman" w:eastAsia="標楷體" w:hAnsi="Times New Roman" w:cs="Times New Roman"/>
          <w:color w:val="000000" w:themeColor="text1"/>
          <w:szCs w:val="24"/>
        </w:rPr>
        <w:t>10</w:t>
      </w:r>
      <w:r w:rsidR="00980925" w:rsidRPr="00544F99">
        <w:rPr>
          <w:rFonts w:ascii="Times New Roman" w:eastAsia="標楷體" w:hAnsi="Times New Roman" w:cs="Times New Roman"/>
          <w:color w:val="000000" w:themeColor="text1"/>
          <w:szCs w:val="24"/>
        </w:rPr>
        <w:t>6</w:t>
      </w:r>
      <w:r w:rsidR="009B6C51" w:rsidRPr="00544F99">
        <w:rPr>
          <w:rFonts w:ascii="Times New Roman" w:eastAsia="標楷體" w:hAnsi="Times New Roman" w:cs="Times New Roman"/>
          <w:color w:val="000000" w:themeColor="text1"/>
          <w:szCs w:val="24"/>
        </w:rPr>
        <w:t>/4/</w:t>
      </w:r>
      <w:r w:rsidR="00B92028" w:rsidRPr="00544F99">
        <w:rPr>
          <w:rFonts w:ascii="Times New Roman" w:eastAsia="標楷體" w:hAnsi="Times New Roman" w:cs="Times New Roman"/>
          <w:color w:val="000000" w:themeColor="text1"/>
          <w:szCs w:val="24"/>
        </w:rPr>
        <w:t>29</w:t>
      </w:r>
      <w:r w:rsidR="00510D7D" w:rsidRPr="00544F99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14:paraId="76071C8E" w14:textId="69ED91B6" w:rsidR="00510D7D" w:rsidRPr="00544F99" w:rsidRDefault="00940269" w:rsidP="00940269">
      <w:pPr>
        <w:pStyle w:val="a3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P2P Botnet Detection</w:t>
      </w:r>
      <w:r w:rsidR="00510D7D" w:rsidRPr="00544F99">
        <w:rPr>
          <w:rFonts w:ascii="Times New Roman" w:eastAsia="標楷體" w:hAnsi="Times New Roman" w:cs="Times New Roman"/>
          <w:color w:val="000000" w:themeColor="text1"/>
          <w:szCs w:val="24"/>
        </w:rPr>
        <w:t>系統接受度測試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510D7D" w:rsidRPr="00544F99">
        <w:rPr>
          <w:rFonts w:ascii="Times New Roman" w:eastAsia="標楷體" w:hAnsi="Times New Roman" w:cs="Times New Roman"/>
          <w:color w:val="000000" w:themeColor="text1"/>
          <w:szCs w:val="24"/>
        </w:rPr>
        <w:t>(Acceptance Test) (</w:t>
      </w:r>
      <w:r w:rsidR="00B56A77" w:rsidRPr="00544F99">
        <w:rPr>
          <w:rFonts w:ascii="Times New Roman" w:eastAsia="標楷體" w:hAnsi="Times New Roman" w:cs="Times New Roman"/>
          <w:color w:val="000000" w:themeColor="text1"/>
          <w:szCs w:val="24"/>
        </w:rPr>
        <w:t>10</w:t>
      </w:r>
      <w:r w:rsidR="00980925" w:rsidRPr="00544F99">
        <w:rPr>
          <w:rFonts w:ascii="Times New Roman" w:eastAsia="標楷體" w:hAnsi="Times New Roman" w:cs="Times New Roman"/>
          <w:color w:val="000000" w:themeColor="text1"/>
          <w:szCs w:val="24"/>
        </w:rPr>
        <w:t>6</w:t>
      </w:r>
      <w:r w:rsidR="009B6C51" w:rsidRPr="00544F99">
        <w:rPr>
          <w:rFonts w:ascii="Times New Roman" w:eastAsia="標楷體" w:hAnsi="Times New Roman" w:cs="Times New Roman"/>
          <w:color w:val="000000" w:themeColor="text1"/>
          <w:szCs w:val="24"/>
        </w:rPr>
        <w:t>/5/</w:t>
      </w:r>
      <w:r w:rsidR="00B92028" w:rsidRPr="00544F99">
        <w:rPr>
          <w:rFonts w:ascii="Times New Roman" w:eastAsia="標楷體" w:hAnsi="Times New Roman" w:cs="Times New Roman"/>
          <w:color w:val="000000" w:themeColor="text1"/>
          <w:szCs w:val="24"/>
        </w:rPr>
        <w:t>4</w:t>
      </w:r>
      <w:r w:rsidR="009B6C51" w:rsidRPr="00544F99">
        <w:rPr>
          <w:rFonts w:ascii="Times New Roman" w:eastAsia="標楷體" w:hAnsi="Times New Roman" w:cs="Times New Roman"/>
          <w:color w:val="000000" w:themeColor="text1"/>
          <w:szCs w:val="24"/>
        </w:rPr>
        <w:t>~</w:t>
      </w:r>
      <w:r w:rsidR="00B56A77" w:rsidRPr="00544F99">
        <w:rPr>
          <w:rFonts w:ascii="Times New Roman" w:eastAsia="標楷體" w:hAnsi="Times New Roman" w:cs="Times New Roman"/>
          <w:color w:val="000000" w:themeColor="text1"/>
          <w:szCs w:val="24"/>
        </w:rPr>
        <w:t>10</w:t>
      </w:r>
      <w:r w:rsidR="00980925" w:rsidRPr="00544F99">
        <w:rPr>
          <w:rFonts w:ascii="Times New Roman" w:eastAsia="標楷體" w:hAnsi="Times New Roman" w:cs="Times New Roman"/>
          <w:color w:val="000000" w:themeColor="text1"/>
          <w:szCs w:val="24"/>
        </w:rPr>
        <w:t>6</w:t>
      </w:r>
      <w:r w:rsidR="009B6C51" w:rsidRPr="00544F99">
        <w:rPr>
          <w:rFonts w:ascii="Times New Roman" w:eastAsia="標楷體" w:hAnsi="Times New Roman" w:cs="Times New Roman"/>
          <w:color w:val="000000" w:themeColor="text1"/>
          <w:szCs w:val="24"/>
        </w:rPr>
        <w:t>/5/1</w:t>
      </w:r>
      <w:r w:rsidR="00B92028" w:rsidRPr="00544F99">
        <w:rPr>
          <w:rFonts w:ascii="Times New Roman" w:eastAsia="標楷體" w:hAnsi="Times New Roman" w:cs="Times New Roman"/>
          <w:color w:val="000000" w:themeColor="text1"/>
          <w:szCs w:val="24"/>
        </w:rPr>
        <w:t>3</w:t>
      </w:r>
      <w:r w:rsidR="00510D7D" w:rsidRPr="00544F99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14:paraId="09DF59B8" w14:textId="77777777" w:rsidR="00510D7D" w:rsidRPr="00544F99" w:rsidRDefault="00510D7D" w:rsidP="00CA3CB7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查核點</w:t>
      </w:r>
    </w:p>
    <w:p w14:paraId="58818B22" w14:textId="08180E39" w:rsidR="00510D7D" w:rsidRPr="00544F99" w:rsidRDefault="007176E8" w:rsidP="00CA3CB7">
      <w:pPr>
        <w:pStyle w:val="a3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各子系統之內部元件整合測試</w:t>
      </w:r>
      <w:r w:rsidR="00B56A77" w:rsidRPr="00544F99">
        <w:rPr>
          <w:rFonts w:ascii="Times New Roman" w:eastAsia="標楷體" w:hAnsi="Times New Roman" w:cs="Times New Roman"/>
          <w:color w:val="000000" w:themeColor="text1"/>
          <w:szCs w:val="24"/>
        </w:rPr>
        <w:t>(10</w:t>
      </w:r>
      <w:r w:rsidR="00D422CD" w:rsidRPr="00544F99">
        <w:rPr>
          <w:rFonts w:ascii="Times New Roman" w:eastAsia="標楷體" w:hAnsi="Times New Roman" w:cs="Times New Roman"/>
          <w:color w:val="000000" w:themeColor="text1"/>
          <w:szCs w:val="24"/>
        </w:rPr>
        <w:t>6</w:t>
      </w:r>
      <w:r w:rsidR="00B92028" w:rsidRPr="00544F99">
        <w:rPr>
          <w:rFonts w:ascii="Times New Roman" w:eastAsia="標楷體" w:hAnsi="Times New Roman" w:cs="Times New Roman"/>
          <w:color w:val="000000" w:themeColor="text1"/>
          <w:szCs w:val="24"/>
        </w:rPr>
        <w:t>/4/11</w:t>
      </w:r>
      <w:r w:rsidR="00510D7D" w:rsidRPr="00544F99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14:paraId="7CC38664" w14:textId="0E29AB6B" w:rsidR="00510D7D" w:rsidRPr="00544F99" w:rsidRDefault="007176E8" w:rsidP="00CA3CB7">
      <w:pPr>
        <w:pStyle w:val="a3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P2P Botnet Detection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系統整合測試</w:t>
      </w:r>
      <w:r w:rsidR="00510D7D" w:rsidRPr="00544F99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="009B6C51" w:rsidRPr="00544F99">
        <w:rPr>
          <w:rFonts w:ascii="Times New Roman" w:eastAsia="標楷體" w:hAnsi="Times New Roman" w:cs="Times New Roman"/>
          <w:color w:val="000000" w:themeColor="text1"/>
          <w:szCs w:val="24"/>
        </w:rPr>
        <w:t>10</w:t>
      </w:r>
      <w:r w:rsidR="00D422CD" w:rsidRPr="00544F99">
        <w:rPr>
          <w:rFonts w:ascii="Times New Roman" w:eastAsia="標楷體" w:hAnsi="Times New Roman" w:cs="Times New Roman"/>
          <w:color w:val="000000" w:themeColor="text1"/>
          <w:szCs w:val="24"/>
        </w:rPr>
        <w:t>6</w:t>
      </w:r>
      <w:r w:rsidR="009B6C51" w:rsidRPr="00544F99">
        <w:rPr>
          <w:rFonts w:ascii="Times New Roman" w:eastAsia="標楷體" w:hAnsi="Times New Roman" w:cs="Times New Roman"/>
          <w:color w:val="000000" w:themeColor="text1"/>
          <w:szCs w:val="24"/>
        </w:rPr>
        <w:t>/5/2</w:t>
      </w:r>
      <w:r w:rsidR="00510D7D" w:rsidRPr="00544F99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14:paraId="7407B1DF" w14:textId="48A4BB0D" w:rsidR="00510D7D" w:rsidRPr="00544F99" w:rsidRDefault="007176E8" w:rsidP="00CA3CB7">
      <w:pPr>
        <w:pStyle w:val="a3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P2P Botnet Detection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系統接受度測試</w:t>
      </w:r>
      <w:r w:rsidR="00510D7D" w:rsidRPr="00544F99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="009B6C51" w:rsidRPr="00544F99">
        <w:rPr>
          <w:rFonts w:ascii="Times New Roman" w:eastAsia="標楷體" w:hAnsi="Times New Roman" w:cs="Times New Roman"/>
          <w:color w:val="000000" w:themeColor="text1"/>
          <w:szCs w:val="24"/>
        </w:rPr>
        <w:t>10</w:t>
      </w:r>
      <w:r w:rsidR="00D422CD" w:rsidRPr="00544F99">
        <w:rPr>
          <w:rFonts w:ascii="Times New Roman" w:eastAsia="標楷體" w:hAnsi="Times New Roman" w:cs="Times New Roman"/>
          <w:color w:val="000000" w:themeColor="text1"/>
          <w:szCs w:val="24"/>
        </w:rPr>
        <w:t>6</w:t>
      </w:r>
      <w:r w:rsidR="009B6C51" w:rsidRPr="00544F99">
        <w:rPr>
          <w:rFonts w:ascii="Times New Roman" w:eastAsia="標楷體" w:hAnsi="Times New Roman" w:cs="Times New Roman"/>
          <w:color w:val="000000" w:themeColor="text1"/>
          <w:szCs w:val="24"/>
        </w:rPr>
        <w:t>/5/1</w:t>
      </w:r>
      <w:r w:rsidR="00B92028" w:rsidRPr="00544F99">
        <w:rPr>
          <w:rFonts w:ascii="Times New Roman" w:eastAsia="標楷體" w:hAnsi="Times New Roman" w:cs="Times New Roman"/>
          <w:color w:val="000000" w:themeColor="text1"/>
          <w:szCs w:val="24"/>
        </w:rPr>
        <w:t>6</w:t>
      </w:r>
      <w:r w:rsidR="00510D7D" w:rsidRPr="00544F99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14:paraId="72A8B9B0" w14:textId="77777777" w:rsidR="00163BFE" w:rsidRPr="00544F99" w:rsidRDefault="00163BFE" w:rsidP="00163BFE">
      <w:pPr>
        <w:pStyle w:val="a3"/>
        <w:ind w:leftChars="0" w:left="1811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663FA87A" w14:textId="77777777" w:rsidR="00AC40F7" w:rsidRPr="00544F99" w:rsidRDefault="00AC40F7" w:rsidP="00AC40F7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lastRenderedPageBreak/>
        <w:t>測試程序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(Testing Procedure)</w:t>
      </w:r>
    </w:p>
    <w:p w14:paraId="332F42E3" w14:textId="77777777" w:rsidR="00510D7D" w:rsidRPr="00544F99" w:rsidRDefault="00AC40F7" w:rsidP="00AC40F7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子系統驗證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(Subsystem Validation)</w:t>
      </w:r>
    </w:p>
    <w:p w14:paraId="3725CDE4" w14:textId="77777777" w:rsidR="0051741A" w:rsidRPr="00544F99" w:rsidRDefault="0051741A" w:rsidP="00AC40F7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針對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P2P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殭屍網路偵測演算法各階段驗證，以期達到有效殭屍網路偵測模組</w:t>
      </w:r>
    </w:p>
    <w:p w14:paraId="057D22E1" w14:textId="54063B02" w:rsidR="00E72C38" w:rsidRPr="00361F6E" w:rsidRDefault="00E72C38" w:rsidP="00AC40F7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39BC2939" w14:textId="2BF4210F" w:rsidR="00510D7D" w:rsidRPr="00361F6E" w:rsidRDefault="00AC40F7" w:rsidP="00AC40F7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361F6E">
        <w:rPr>
          <w:rFonts w:ascii="Times New Roman" w:eastAsia="標楷體" w:hAnsi="Times New Roman" w:cs="Times New Roman"/>
          <w:color w:val="000000" w:themeColor="text1"/>
          <w:szCs w:val="24"/>
        </w:rPr>
        <w:t>整合測試</w:t>
      </w:r>
      <w:r w:rsidRPr="00361F6E">
        <w:rPr>
          <w:rFonts w:ascii="Times New Roman" w:eastAsia="標楷體" w:hAnsi="Times New Roman" w:cs="Times New Roman"/>
          <w:color w:val="000000" w:themeColor="text1"/>
          <w:szCs w:val="24"/>
        </w:rPr>
        <w:t>(Integration Testing)</w:t>
      </w:r>
      <w:r w:rsidR="00361F6E" w:rsidRPr="00361F6E">
        <w:rPr>
          <w:rFonts w:ascii="Times New Roman" w:hAnsi="Times New Roman" w:cs="Times New Roman"/>
        </w:rPr>
        <w:t xml:space="preserve"> (</w:t>
      </w:r>
      <w:r w:rsidR="00361F6E" w:rsidRPr="00361F6E">
        <w:rPr>
          <w:rFonts w:ascii="Times New Roman" w:hAnsi="Times New Roman" w:cs="Times New Roman"/>
        </w:rPr>
        <w:t xml:space="preserve">Incremental </w:t>
      </w:r>
      <w:r w:rsidR="00361F6E">
        <w:rPr>
          <w:rFonts w:ascii="Times New Roman" w:hAnsi="Times New Roman" w:cs="Times New Roman"/>
        </w:rPr>
        <w:t>T</w:t>
      </w:r>
      <w:r w:rsidR="00361F6E" w:rsidRPr="00361F6E">
        <w:rPr>
          <w:rFonts w:ascii="Times New Roman" w:hAnsi="Times New Roman" w:cs="Times New Roman"/>
        </w:rPr>
        <w:t>esting</w:t>
      </w:r>
      <w:r w:rsidR="00361F6E" w:rsidRPr="00361F6E">
        <w:rPr>
          <w:rFonts w:ascii="Times New Roman" w:hAnsi="Times New Roman" w:cs="Times New Roman"/>
        </w:rPr>
        <w:t>)</w:t>
      </w:r>
    </w:p>
    <w:p w14:paraId="02863266" w14:textId="7579DEC5" w:rsidR="00AC40F7" w:rsidRPr="00544F99" w:rsidRDefault="00AC40F7" w:rsidP="00AC40F7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="00A654C9" w:rsidRPr="00544F99">
        <w:rPr>
          <w:rFonts w:ascii="Times New Roman" w:eastAsia="標楷體" w:hAnsi="Times New Roman" w:cs="Times New Roman"/>
          <w:color w:val="000000" w:themeColor="text1"/>
          <w:szCs w:val="24"/>
        </w:rPr>
        <w:t>整合測試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圖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14:paraId="5F640EFF" w14:textId="5A79170D" w:rsidR="00F13498" w:rsidRPr="00544F99" w:rsidRDefault="00F13498" w:rsidP="00AC40F7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本系統</w:t>
      </w:r>
      <w:r w:rsidR="00080E5E" w:rsidRPr="00544F99">
        <w:rPr>
          <w:rFonts w:ascii="Times New Roman" w:eastAsia="標楷體" w:hAnsi="Times New Roman" w:cs="Times New Roman"/>
          <w:color w:val="000000" w:themeColor="text1"/>
          <w:szCs w:val="24"/>
        </w:rPr>
        <w:t>的測試流程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利用腳本化進行測試，</w:t>
      </w:r>
      <w:r w:rsidR="00892AAB" w:rsidRPr="00544F99">
        <w:rPr>
          <w:rFonts w:ascii="Times New Roman" w:eastAsia="標楷體" w:hAnsi="Times New Roman" w:cs="Times New Roman"/>
          <w:color w:val="000000" w:themeColor="text1"/>
          <w:szCs w:val="24"/>
        </w:rPr>
        <w:t>透過自動化的程序，僅需更改少許的腳本參數，便可重複且有效率的執行。</w:t>
      </w:r>
    </w:p>
    <w:p w14:paraId="7148197D" w14:textId="3FAC2829" w:rsidR="004F6852" w:rsidRPr="00544F99" w:rsidRDefault="00AA1A5C" w:rsidP="00AC40F7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系統整合測試之次序為：</w:t>
      </w:r>
      <w:r w:rsidR="00602299" w:rsidRPr="00544F99">
        <w:rPr>
          <w:rFonts w:ascii="Times New Roman" w:eastAsia="標楷體" w:hAnsi="Times New Roman" w:cs="Times New Roman"/>
          <w:color w:val="000000" w:themeColor="text1"/>
          <w:szCs w:val="24"/>
        </w:rPr>
        <w:t>IT1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→</w:t>
      </w:r>
      <w:r w:rsidR="00602299" w:rsidRPr="00544F99">
        <w:rPr>
          <w:rFonts w:ascii="Times New Roman" w:eastAsia="標楷體" w:hAnsi="Times New Roman" w:cs="Times New Roman"/>
          <w:color w:val="000000" w:themeColor="text1"/>
          <w:szCs w:val="24"/>
        </w:rPr>
        <w:t>IT2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→</w:t>
      </w:r>
      <w:r w:rsidR="00602299" w:rsidRPr="00544F99">
        <w:rPr>
          <w:rFonts w:ascii="Times New Roman" w:eastAsia="標楷體" w:hAnsi="Times New Roman" w:cs="Times New Roman"/>
          <w:color w:val="000000" w:themeColor="text1"/>
          <w:szCs w:val="24"/>
        </w:rPr>
        <w:t>IT3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→</w:t>
      </w:r>
      <w:r w:rsidR="00602299" w:rsidRPr="00544F99">
        <w:rPr>
          <w:rFonts w:ascii="Times New Roman" w:eastAsia="標楷體" w:hAnsi="Times New Roman" w:cs="Times New Roman"/>
          <w:color w:val="000000" w:themeColor="text1"/>
          <w:szCs w:val="24"/>
        </w:rPr>
        <w:t>IT4</w:t>
      </w:r>
      <w:r w:rsidR="00F13498" w:rsidRPr="00544F99">
        <w:rPr>
          <w:rFonts w:ascii="Times New Roman" w:eastAsia="標楷體" w:hAnsi="Times New Roman" w:cs="Times New Roman"/>
          <w:color w:val="000000" w:themeColor="text1"/>
          <w:szCs w:val="24"/>
        </w:rPr>
        <w:t>→IT5→IT6</w:t>
      </w:r>
    </w:p>
    <w:p w14:paraId="502CF5E2" w14:textId="6A8F26A7" w:rsidR="00B92028" w:rsidRPr="00544F99" w:rsidRDefault="00B92028" w:rsidP="004320F7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tbl>
      <w:tblPr>
        <w:tblStyle w:val="a4"/>
        <w:tblW w:w="10036" w:type="dxa"/>
        <w:jc w:val="center"/>
        <w:tblLook w:val="04A0" w:firstRow="1" w:lastRow="0" w:firstColumn="1" w:lastColumn="0" w:noHBand="0" w:noVBand="1"/>
      </w:tblPr>
      <w:tblGrid>
        <w:gridCol w:w="1672"/>
        <w:gridCol w:w="1673"/>
        <w:gridCol w:w="1672"/>
        <w:gridCol w:w="1673"/>
        <w:gridCol w:w="1673"/>
        <w:gridCol w:w="1673"/>
      </w:tblGrid>
      <w:tr w:rsidR="00E02EAA" w:rsidRPr="00544F99" w14:paraId="5F0BC155" w14:textId="77777777" w:rsidTr="0022563D">
        <w:trPr>
          <w:trHeight w:val="386"/>
          <w:jc w:val="center"/>
        </w:trPr>
        <w:tc>
          <w:tcPr>
            <w:tcW w:w="1672" w:type="dxa"/>
            <w:shd w:val="clear" w:color="auto" w:fill="auto"/>
          </w:tcPr>
          <w:p w14:paraId="33A55C18" w14:textId="3EC3DCF0" w:rsidR="0022563D" w:rsidRPr="00544F99" w:rsidRDefault="0022563D" w:rsidP="0022563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IT1</w:t>
            </w:r>
          </w:p>
        </w:tc>
        <w:tc>
          <w:tcPr>
            <w:tcW w:w="1673" w:type="dxa"/>
            <w:shd w:val="clear" w:color="auto" w:fill="auto"/>
          </w:tcPr>
          <w:p w14:paraId="69CACE13" w14:textId="41BE334D" w:rsidR="0022563D" w:rsidRPr="00544F99" w:rsidRDefault="0022563D" w:rsidP="0022563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IT2</w:t>
            </w:r>
          </w:p>
        </w:tc>
        <w:tc>
          <w:tcPr>
            <w:tcW w:w="1672" w:type="dxa"/>
            <w:shd w:val="clear" w:color="auto" w:fill="auto"/>
          </w:tcPr>
          <w:p w14:paraId="24508D94" w14:textId="2586A3F7" w:rsidR="0022563D" w:rsidRPr="00544F99" w:rsidRDefault="0022563D" w:rsidP="0022563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IT3</w:t>
            </w:r>
          </w:p>
        </w:tc>
        <w:tc>
          <w:tcPr>
            <w:tcW w:w="1673" w:type="dxa"/>
          </w:tcPr>
          <w:p w14:paraId="488DFBE1" w14:textId="5A355813" w:rsidR="0022563D" w:rsidRPr="00544F99" w:rsidRDefault="0022563D" w:rsidP="0022563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IT4</w:t>
            </w:r>
          </w:p>
        </w:tc>
        <w:tc>
          <w:tcPr>
            <w:tcW w:w="1673" w:type="dxa"/>
          </w:tcPr>
          <w:p w14:paraId="5DE77A62" w14:textId="262DDE24" w:rsidR="0022563D" w:rsidRPr="00544F99" w:rsidRDefault="0022563D" w:rsidP="0022563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IT5</w:t>
            </w:r>
          </w:p>
        </w:tc>
        <w:tc>
          <w:tcPr>
            <w:tcW w:w="1673" w:type="dxa"/>
            <w:shd w:val="clear" w:color="auto" w:fill="auto"/>
          </w:tcPr>
          <w:p w14:paraId="41541A64" w14:textId="1AFFCA4F" w:rsidR="0022563D" w:rsidRPr="00544F99" w:rsidRDefault="0022563D" w:rsidP="0022563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IT6</w:t>
            </w:r>
          </w:p>
        </w:tc>
      </w:tr>
      <w:tr w:rsidR="00E02EAA" w:rsidRPr="00544F99" w14:paraId="4C5B6103" w14:textId="77777777" w:rsidTr="0022563D">
        <w:trPr>
          <w:trHeight w:val="4996"/>
          <w:jc w:val="center"/>
        </w:trPr>
        <w:tc>
          <w:tcPr>
            <w:tcW w:w="1672" w:type="dxa"/>
            <w:shd w:val="clear" w:color="auto" w:fill="auto"/>
          </w:tcPr>
          <w:p w14:paraId="48024C68" w14:textId="77777777" w:rsidR="0022563D" w:rsidRPr="00544F99" w:rsidRDefault="0022563D" w:rsidP="0022563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1088" behindDoc="0" locked="0" layoutInCell="1" allowOverlap="1" wp14:anchorId="139B11CD" wp14:editId="3F06949A">
                      <wp:simplePos x="0" y="0"/>
                      <wp:positionH relativeFrom="column">
                        <wp:posOffset>4709</wp:posOffset>
                      </wp:positionH>
                      <wp:positionV relativeFrom="paragraph">
                        <wp:posOffset>57354</wp:posOffset>
                      </wp:positionV>
                      <wp:extent cx="942340" cy="398145"/>
                      <wp:effectExtent l="57150" t="38100" r="67310" b="97155"/>
                      <wp:wrapNone/>
                      <wp:docPr id="46" name="矩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340" cy="398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0102A7" w14:textId="77777777" w:rsidR="00CA348A" w:rsidRDefault="00CA348A" w:rsidP="00CA348A">
                                  <w:pPr>
                                    <w:jc w:val="center"/>
                                  </w:pPr>
                                  <w:r>
                                    <w:t>FilterPhase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9B11CD" id="矩形 46" o:spid="_x0000_s1026" style="position:absolute;left:0;text-align:left;margin-left:.35pt;margin-top:4.5pt;width:74.2pt;height:31.35pt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  <v:textbox>
                        <w:txbxContent>
                          <w:p w14:paraId="620102A7" w14:textId="77777777" w:rsidR="00CA348A" w:rsidRDefault="00CA348A" w:rsidP="00CA348A">
                            <w:pPr>
                              <w:jc w:val="center"/>
                            </w:pPr>
                            <w:r>
                              <w:t>FilterPhase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del w:id="0" w:author="anr2" w:date="2015-05-25T09:41:00Z">
              <w:r w:rsidRPr="00544F99" w:rsidDel="00642AC0">
                <w:rPr>
                  <w:rFonts w:ascii="Times New Roman" w:eastAsia="標楷體" w:hAnsi="Times New Roman" w:cs="Times New Roman"/>
                  <w:noProof/>
                  <w:color w:val="000000" w:themeColor="text1"/>
                  <w:szCs w:val="24"/>
                </w:rPr>
                <mc:AlternateContent>
                  <mc:Choice Requires="wps">
                    <w:drawing>
                      <wp:anchor distT="0" distB="0" distL="114300" distR="114300" simplePos="0" relativeHeight="251800064" behindDoc="0" locked="0" layoutInCell="1" allowOverlap="1" wp14:anchorId="7A7FBB72" wp14:editId="11470D03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71755</wp:posOffset>
                        </wp:positionV>
                        <wp:extent cx="942340" cy="398145"/>
                        <wp:effectExtent l="57150" t="38100" r="67310" b="97155"/>
                        <wp:wrapNone/>
                        <wp:docPr id="65" name="矩形 6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942340" cy="3981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CFA538" w14:textId="77777777" w:rsidR="00CA348A" w:rsidRDefault="00CA348A" w:rsidP="00CA348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M</w:t>
                                    </w:r>
                                    <w:r>
                                      <w:t>ergeLog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7A7FBB72" id="矩形 65" o:spid="_x0000_s1027" style="position:absolute;left:0;text-align:left;margin-left:-.05pt;margin-top:5.65pt;width:74.2pt;height:31.35pt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5BCFA538" w14:textId="77777777" w:rsidR="00CA348A" w:rsidRDefault="00CA348A" w:rsidP="00CA348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t>ergeLog</w:t>
                              </w:r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del>
          </w:p>
          <w:p w14:paraId="1B39FD50" w14:textId="77777777" w:rsidR="0022563D" w:rsidRPr="00544F99" w:rsidRDefault="0022563D" w:rsidP="0022563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  <w:p w14:paraId="1AB79D23" w14:textId="77777777" w:rsidR="0022563D" w:rsidRPr="00544F99" w:rsidRDefault="0022563D" w:rsidP="0022563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  <w:p w14:paraId="11140E9A" w14:textId="77777777" w:rsidR="0022563D" w:rsidRPr="00544F99" w:rsidRDefault="0022563D" w:rsidP="0022563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  <w:p w14:paraId="4980D6FA" w14:textId="77777777" w:rsidR="0022563D" w:rsidRPr="00544F99" w:rsidRDefault="0022563D" w:rsidP="0022563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  <w:p w14:paraId="6EC41507" w14:textId="77777777" w:rsidR="0022563D" w:rsidRPr="00544F99" w:rsidRDefault="0022563D" w:rsidP="0022563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  <w:p w14:paraId="73679012" w14:textId="77777777" w:rsidR="0022563D" w:rsidRPr="00544F99" w:rsidRDefault="0022563D" w:rsidP="0022563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  <w:p w14:paraId="670EFD58" w14:textId="77777777" w:rsidR="0022563D" w:rsidRPr="00544F99" w:rsidRDefault="0022563D" w:rsidP="0022563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  <w:p w14:paraId="451A0E15" w14:textId="77777777" w:rsidR="0022563D" w:rsidRPr="00544F99" w:rsidRDefault="0022563D" w:rsidP="0022563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  <w:p w14:paraId="6104CF37" w14:textId="77777777" w:rsidR="0022563D" w:rsidRPr="00544F99" w:rsidRDefault="0022563D" w:rsidP="0022563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673" w:type="dxa"/>
            <w:shd w:val="clear" w:color="auto" w:fill="auto"/>
          </w:tcPr>
          <w:p w14:paraId="108E5C0E" w14:textId="05ABD04A" w:rsidR="0022563D" w:rsidRPr="00544F99" w:rsidRDefault="0022563D" w:rsidP="0022563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6208" behindDoc="0" locked="0" layoutInCell="1" allowOverlap="1" wp14:anchorId="2B6266A6" wp14:editId="7908B7E2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579120</wp:posOffset>
                      </wp:positionV>
                      <wp:extent cx="942340" cy="398145"/>
                      <wp:effectExtent l="57150" t="38100" r="67310" b="97155"/>
                      <wp:wrapNone/>
                      <wp:docPr id="48" name="矩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340" cy="398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B3068E" w14:textId="77777777" w:rsidR="00CA348A" w:rsidRDefault="00CA348A" w:rsidP="00CA348A">
                                  <w:pPr>
                                    <w:jc w:val="center"/>
                                  </w:pPr>
                                  <w:r>
                                    <w:t>Group1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6266A6" id="矩形 48" o:spid="_x0000_s1028" style="position:absolute;left:0;text-align:left;margin-left:-1.55pt;margin-top:45.6pt;width:74.2pt;height:31.35pt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  <v:textbox>
                        <w:txbxContent>
                          <w:p w14:paraId="1BB3068E" w14:textId="77777777" w:rsidR="00CA348A" w:rsidRDefault="00CA348A" w:rsidP="00CA348A">
                            <w:pPr>
                              <w:jc w:val="center"/>
                            </w:pPr>
                            <w:r>
                              <w:t>Group1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7232" behindDoc="0" locked="0" layoutInCell="1" allowOverlap="1" wp14:anchorId="5E83412D" wp14:editId="6C6840B9">
                      <wp:simplePos x="0" y="0"/>
                      <wp:positionH relativeFrom="column">
                        <wp:posOffset>446062</wp:posOffset>
                      </wp:positionH>
                      <wp:positionV relativeFrom="paragraph">
                        <wp:posOffset>464717</wp:posOffset>
                      </wp:positionV>
                      <wp:extent cx="0" cy="123568"/>
                      <wp:effectExtent l="0" t="0" r="19050" b="10160"/>
                      <wp:wrapNone/>
                      <wp:docPr id="66" name="直線接點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568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C16D64" id="直線接點 66" o:spid="_x0000_s1026" style="position:absolute;z-index:251807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1pt,36.6pt" to="35.1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" strokecolor="black [3040]"/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5184" behindDoc="0" locked="0" layoutInCell="1" allowOverlap="1" wp14:anchorId="7687F031" wp14:editId="581672B9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65405</wp:posOffset>
                      </wp:positionV>
                      <wp:extent cx="942340" cy="398145"/>
                      <wp:effectExtent l="57150" t="38100" r="67310" b="97155"/>
                      <wp:wrapNone/>
                      <wp:docPr id="47" name="矩形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340" cy="398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0F4370" w14:textId="77777777" w:rsidR="00CA348A" w:rsidRDefault="00CA348A" w:rsidP="00CA348A">
                                  <w:pPr>
                                    <w:jc w:val="center"/>
                                  </w:pPr>
                                  <w:r>
                                    <w:t>FilterPhase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87F031" id="矩形 47" o:spid="_x0000_s1029" style="position:absolute;left:0;text-align:left;margin-left:-1.75pt;margin-top:5.15pt;width:74.2pt;height:31.35pt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3E0F4370" w14:textId="77777777" w:rsidR="00CA348A" w:rsidRDefault="00CA348A" w:rsidP="00CA348A">
                            <w:pPr>
                              <w:jc w:val="center"/>
                            </w:pPr>
                            <w:r>
                              <w:t>FilterPhase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del w:id="1" w:author="anr2" w:date="2015-05-25T09:42:00Z">
              <w:r w:rsidRPr="00544F99" w:rsidDel="00642AC0">
                <w:rPr>
                  <w:rFonts w:ascii="Times New Roman" w:eastAsia="標楷體" w:hAnsi="Times New Roman" w:cs="Times New Roman"/>
                  <w:noProof/>
                  <w:color w:val="000000" w:themeColor="text1"/>
                  <w:szCs w:val="24"/>
                </w:rPr>
                <mc:AlternateContent>
                  <mc:Choice Requires="wps">
                    <w:drawing>
                      <wp:anchor distT="0" distB="0" distL="114300" distR="114300" simplePos="0" relativeHeight="251804160" behindDoc="0" locked="0" layoutInCell="1" allowOverlap="1" wp14:anchorId="703C04D6" wp14:editId="49927995">
                        <wp:simplePos x="0" y="0"/>
                        <wp:positionH relativeFrom="column">
                          <wp:posOffset>428163</wp:posOffset>
                        </wp:positionH>
                        <wp:positionV relativeFrom="paragraph">
                          <wp:posOffset>491490</wp:posOffset>
                        </wp:positionV>
                        <wp:extent cx="0" cy="290945"/>
                        <wp:effectExtent l="95250" t="0" r="57150" b="52070"/>
                        <wp:wrapNone/>
                        <wp:docPr id="9" name="直線接點 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0" cy="29094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709074C6" id="直線接點 9" o:spid="_x0000_s1026" style="position:absolute;z-index:25180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7pt,38.7pt" to="33.7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" strokecolor="black [3040]">
                        <v:stroke endarrow="open"/>
                      </v:line>
                    </w:pict>
                  </mc:Fallback>
                </mc:AlternateContent>
              </w:r>
              <w:r w:rsidRPr="00544F99" w:rsidDel="00642AC0">
                <w:rPr>
                  <w:rFonts w:ascii="Times New Roman" w:eastAsia="標楷體" w:hAnsi="Times New Roman" w:cs="Times New Roman"/>
                  <w:noProof/>
                  <w:color w:val="000000" w:themeColor="text1"/>
                  <w:szCs w:val="24"/>
                </w:rPr>
                <mc:AlternateContent>
                  <mc:Choice Requires="wps">
                    <w:drawing>
                      <wp:anchor distT="0" distB="0" distL="114300" distR="114300" simplePos="0" relativeHeight="251803136" behindDoc="0" locked="0" layoutInCell="1" allowOverlap="1" wp14:anchorId="134F1C14" wp14:editId="5CF4E1AA">
                        <wp:simplePos x="0" y="0"/>
                        <wp:positionH relativeFrom="column">
                          <wp:posOffset>-12065</wp:posOffset>
                        </wp:positionH>
                        <wp:positionV relativeFrom="paragraph">
                          <wp:posOffset>779780</wp:posOffset>
                        </wp:positionV>
                        <wp:extent cx="942340" cy="398145"/>
                        <wp:effectExtent l="57150" t="38100" r="67310" b="97155"/>
                        <wp:wrapNone/>
                        <wp:docPr id="8" name="矩形 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942340" cy="3981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9AEEF6" w14:textId="77777777" w:rsidR="00CA348A" w:rsidRDefault="00CA348A" w:rsidP="00CA348A">
                                    <w:pPr>
                                      <w:jc w:val="center"/>
                                    </w:pPr>
                                    <w:r>
                                      <w:t>FilterPhase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134F1C14" id="矩形 8" o:spid="_x0000_s1030" style="position:absolute;left:0;text-align:left;margin-left:-.95pt;margin-top:61.4pt;width:74.2pt;height:31.35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6A9AEEF6" w14:textId="77777777" w:rsidR="00CA348A" w:rsidRDefault="00CA348A" w:rsidP="00CA348A">
                              <w:pPr>
                                <w:jc w:val="center"/>
                              </w:pPr>
                              <w:r>
                                <w:t>FilterPhase</w:t>
                              </w:r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  <w:r w:rsidRPr="00544F99" w:rsidDel="00642AC0">
                <w:rPr>
                  <w:rFonts w:ascii="Times New Roman" w:eastAsia="標楷體" w:hAnsi="Times New Roman" w:cs="Times New Roman"/>
                  <w:noProof/>
                  <w:color w:val="000000" w:themeColor="text1"/>
                  <w:szCs w:val="24"/>
                </w:rPr>
                <mc:AlternateContent>
                  <mc:Choice Requires="wps">
                    <w:drawing>
                      <wp:anchor distT="0" distB="0" distL="114300" distR="114300" simplePos="0" relativeHeight="251802112" behindDoc="0" locked="0" layoutInCell="1" allowOverlap="1" wp14:anchorId="39820BA7" wp14:editId="4D05D7CA">
                        <wp:simplePos x="0" y="0"/>
                        <wp:positionH relativeFrom="column">
                          <wp:posOffset>-10160</wp:posOffset>
                        </wp:positionH>
                        <wp:positionV relativeFrom="paragraph">
                          <wp:posOffset>92479</wp:posOffset>
                        </wp:positionV>
                        <wp:extent cx="942340" cy="398145"/>
                        <wp:effectExtent l="57150" t="38100" r="67310" b="97155"/>
                        <wp:wrapNone/>
                        <wp:docPr id="7" name="矩形 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942340" cy="3981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CE33F3" w14:textId="77777777" w:rsidR="00CA348A" w:rsidRDefault="00CA348A" w:rsidP="00CA348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M</w:t>
                                    </w:r>
                                    <w:r>
                                      <w:t>ergeLog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9820BA7" id="矩形 7" o:spid="_x0000_s1031" style="position:absolute;left:0;text-align:left;margin-left:-.8pt;margin-top:7.3pt;width:74.2pt;height:31.35pt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14:paraId="54CE33F3" w14:textId="77777777" w:rsidR="00CA348A" w:rsidRDefault="00CA348A" w:rsidP="00CA348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t>ergeLog</w:t>
                              </w:r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del>
          </w:p>
        </w:tc>
        <w:tc>
          <w:tcPr>
            <w:tcW w:w="1672" w:type="dxa"/>
            <w:shd w:val="clear" w:color="auto" w:fill="auto"/>
          </w:tcPr>
          <w:p w14:paraId="406E4E37" w14:textId="23B340C7" w:rsidR="0022563D" w:rsidRPr="00544F99" w:rsidRDefault="0022563D" w:rsidP="0022563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1328" behindDoc="0" locked="0" layoutInCell="1" allowOverlap="1" wp14:anchorId="2EC8CC70" wp14:editId="6857BCBA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1141095</wp:posOffset>
                      </wp:positionV>
                      <wp:extent cx="942340" cy="398145"/>
                      <wp:effectExtent l="57150" t="38100" r="67310" b="97155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340" cy="398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1D6935" w14:textId="77777777" w:rsidR="00CA348A" w:rsidRDefault="00CA348A" w:rsidP="00CA348A">
                                  <w:pPr>
                                    <w:jc w:val="center"/>
                                  </w:pPr>
                                  <w:r>
                                    <w:t>Group2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C8CC70" id="矩形 13" o:spid="_x0000_s1032" style="position:absolute;left:0;text-align:left;margin-left:.85pt;margin-top:89.85pt;width:74.2pt;height:31.35pt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  <v:textbox>
                        <w:txbxContent>
                          <w:p w14:paraId="131D6935" w14:textId="77777777" w:rsidR="00CA348A" w:rsidRDefault="00CA348A" w:rsidP="00CA348A">
                            <w:pPr>
                              <w:jc w:val="center"/>
                            </w:pPr>
                            <w:r>
                              <w:t>Group2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2352" behindDoc="0" locked="0" layoutInCell="1" allowOverlap="1" wp14:anchorId="08F015D3" wp14:editId="7D81E27E">
                      <wp:simplePos x="0" y="0"/>
                      <wp:positionH relativeFrom="column">
                        <wp:posOffset>476044</wp:posOffset>
                      </wp:positionH>
                      <wp:positionV relativeFrom="paragraph">
                        <wp:posOffset>1003472</wp:posOffset>
                      </wp:positionV>
                      <wp:extent cx="0" cy="133453"/>
                      <wp:effectExtent l="0" t="0" r="19050" b="19050"/>
                      <wp:wrapNone/>
                      <wp:docPr id="14" name="直線接點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4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9D5F74" id="直線接點 14" o:spid="_x0000_s1026" style="position:absolute;z-index:251812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pt,79pt" to="37.5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" strokecolor="black [3040]"/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0304" behindDoc="0" locked="0" layoutInCell="1" allowOverlap="1" wp14:anchorId="7ADAE75E" wp14:editId="3AEAFB0F">
                      <wp:simplePos x="0" y="0"/>
                      <wp:positionH relativeFrom="column">
                        <wp:posOffset>476044</wp:posOffset>
                      </wp:positionH>
                      <wp:positionV relativeFrom="paragraph">
                        <wp:posOffset>469660</wp:posOffset>
                      </wp:positionV>
                      <wp:extent cx="0" cy="138395"/>
                      <wp:effectExtent l="0" t="0" r="19050" b="14605"/>
                      <wp:wrapNone/>
                      <wp:docPr id="12" name="直線接點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FD0B0E" id="直線接點 12" o:spid="_x0000_s1026" style="position:absolute;z-index:25181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pt,37pt" to="37.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" strokecolor="black [3040]"/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9280" behindDoc="0" locked="0" layoutInCell="1" allowOverlap="1" wp14:anchorId="63AE364E" wp14:editId="2D662F98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605155</wp:posOffset>
                      </wp:positionV>
                      <wp:extent cx="942340" cy="398145"/>
                      <wp:effectExtent l="57150" t="38100" r="67310" b="9715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340" cy="398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59E467" w14:textId="77777777" w:rsidR="00CA348A" w:rsidRDefault="00CA348A" w:rsidP="00CA348A">
                                  <w:pPr>
                                    <w:jc w:val="center"/>
                                  </w:pPr>
                                  <w:r>
                                    <w:t>Group1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AE364E" id="矩形 11" o:spid="_x0000_s1033" style="position:absolute;left:0;text-align:left;margin-left:.8pt;margin-top:47.65pt;width:74.2pt;height:31.35pt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6A59E467" w14:textId="77777777" w:rsidR="00CA348A" w:rsidRDefault="00CA348A" w:rsidP="00CA348A">
                            <w:pPr>
                              <w:jc w:val="center"/>
                            </w:pPr>
                            <w:r>
                              <w:t>Group1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8256" behindDoc="0" locked="0" layoutInCell="1" allowOverlap="1" wp14:anchorId="443CAB37" wp14:editId="6681446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66040</wp:posOffset>
                      </wp:positionV>
                      <wp:extent cx="942340" cy="398145"/>
                      <wp:effectExtent l="57150" t="38100" r="67310" b="9715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340" cy="398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9C2E91" w14:textId="77777777" w:rsidR="00CA348A" w:rsidRDefault="00CA348A" w:rsidP="00CA348A">
                                  <w:pPr>
                                    <w:jc w:val="center"/>
                                  </w:pPr>
                                  <w:r>
                                    <w:t>FilterPhase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3CAB37" id="矩形 10" o:spid="_x0000_s1034" style="position:absolute;left:0;text-align:left;margin-left:.6pt;margin-top:5.2pt;width:74.2pt;height:31.35pt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159C2E91" w14:textId="77777777" w:rsidR="00CA348A" w:rsidRDefault="00CA348A" w:rsidP="00CA348A">
                            <w:pPr>
                              <w:jc w:val="center"/>
                            </w:pPr>
                            <w:r>
                              <w:t>FilterPhase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673" w:type="dxa"/>
          </w:tcPr>
          <w:p w14:paraId="751D2B42" w14:textId="108931AB" w:rsidR="0022563D" w:rsidRPr="00544F99" w:rsidRDefault="0022563D" w:rsidP="0022563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8496" behindDoc="0" locked="0" layoutInCell="1" allowOverlap="1" wp14:anchorId="7A43155B" wp14:editId="7A9732A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1669415</wp:posOffset>
                      </wp:positionV>
                      <wp:extent cx="942340" cy="398145"/>
                      <wp:effectExtent l="57150" t="38100" r="67310" b="97155"/>
                      <wp:wrapNone/>
                      <wp:docPr id="30" name="矩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340" cy="398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387FF8" w14:textId="77777777" w:rsidR="00CA348A" w:rsidRDefault="00CA348A" w:rsidP="00CA348A">
                                  <w:pPr>
                                    <w:jc w:val="center"/>
                                  </w:pPr>
                                  <w:r>
                                    <w:t>Group3</w:t>
                                  </w:r>
                                </w:p>
                                <w:p w14:paraId="25921268" w14:textId="77777777" w:rsidR="00CA348A" w:rsidRDefault="00CA348A" w:rsidP="00CA348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43155B" id="矩形 30" o:spid="_x0000_s1035" style="position:absolute;left:0;text-align:left;margin-left:.8pt;margin-top:131.45pt;width:74.2pt;height:31.35pt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  <v:textbox>
                        <w:txbxContent>
                          <w:p w14:paraId="2F387FF8" w14:textId="77777777" w:rsidR="00CA348A" w:rsidRDefault="00CA348A" w:rsidP="00CA348A">
                            <w:pPr>
                              <w:jc w:val="center"/>
                            </w:pPr>
                            <w:r>
                              <w:t>Group3</w:t>
                            </w:r>
                          </w:p>
                          <w:p w14:paraId="25921268" w14:textId="77777777" w:rsidR="00CA348A" w:rsidRDefault="00CA348A" w:rsidP="00CA348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9520" behindDoc="0" locked="0" layoutInCell="1" allowOverlap="1" wp14:anchorId="157F0E68" wp14:editId="46586840">
                      <wp:simplePos x="0" y="0"/>
                      <wp:positionH relativeFrom="column">
                        <wp:posOffset>477005</wp:posOffset>
                      </wp:positionH>
                      <wp:positionV relativeFrom="paragraph">
                        <wp:posOffset>1542226</wp:posOffset>
                      </wp:positionV>
                      <wp:extent cx="0" cy="118625"/>
                      <wp:effectExtent l="0" t="0" r="19050" b="15240"/>
                      <wp:wrapNone/>
                      <wp:docPr id="40" name="直線接點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C6953B" id="直線接點 40" o:spid="_x0000_s1026" style="position:absolute;z-index:251819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5pt,121.45pt" to="37.5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" strokecolor="black [3040]"/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6448" behindDoc="0" locked="0" layoutInCell="1" allowOverlap="1" wp14:anchorId="48A42921" wp14:editId="5CCAB493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1142365</wp:posOffset>
                      </wp:positionV>
                      <wp:extent cx="942340" cy="398145"/>
                      <wp:effectExtent l="57150" t="38100" r="67310" b="97155"/>
                      <wp:wrapNone/>
                      <wp:docPr id="41" name="矩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340" cy="398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D8D3EE" w14:textId="77777777" w:rsidR="00CA348A" w:rsidRDefault="00CA348A" w:rsidP="00CA348A">
                                  <w:pPr>
                                    <w:jc w:val="center"/>
                                  </w:pPr>
                                  <w:r>
                                    <w:t>Group2</w:t>
                                  </w:r>
                                </w:p>
                                <w:p w14:paraId="6C473B7B" w14:textId="77777777" w:rsidR="00CA348A" w:rsidRDefault="00CA348A" w:rsidP="00CA348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A42921" id="矩形 41" o:spid="_x0000_s1036" style="position:absolute;left:0;text-align:left;margin-left:1.2pt;margin-top:89.95pt;width:74.2pt;height:31.35pt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6FD8D3EE" w14:textId="77777777" w:rsidR="00CA348A" w:rsidRDefault="00CA348A" w:rsidP="00CA348A">
                            <w:pPr>
                              <w:jc w:val="center"/>
                            </w:pPr>
                            <w:r>
                              <w:t>Group2</w:t>
                            </w:r>
                          </w:p>
                          <w:p w14:paraId="6C473B7B" w14:textId="77777777" w:rsidR="00CA348A" w:rsidRDefault="00CA348A" w:rsidP="00CA348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7472" behindDoc="0" locked="0" layoutInCell="1" allowOverlap="1" wp14:anchorId="677E4038" wp14:editId="717295DB">
                      <wp:simplePos x="0" y="0"/>
                      <wp:positionH relativeFrom="column">
                        <wp:posOffset>477005</wp:posOffset>
                      </wp:positionH>
                      <wp:positionV relativeFrom="paragraph">
                        <wp:posOffset>1003472</wp:posOffset>
                      </wp:positionV>
                      <wp:extent cx="0" cy="133350"/>
                      <wp:effectExtent l="0" t="0" r="19050" b="19050"/>
                      <wp:wrapNone/>
                      <wp:docPr id="16" name="直線接點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3D3878" id="直線接點 16" o:spid="_x0000_s1026" style="position:absolute;z-index:251817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5pt,79pt" to="37.55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" strokecolor="black [3040]"/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4400" behindDoc="0" locked="0" layoutInCell="1" allowOverlap="1" wp14:anchorId="53EBF9E1" wp14:editId="1EDE086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601345</wp:posOffset>
                      </wp:positionV>
                      <wp:extent cx="942340" cy="398145"/>
                      <wp:effectExtent l="57150" t="38100" r="67310" b="97155"/>
                      <wp:wrapNone/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340" cy="398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C1DECA" w14:textId="77777777" w:rsidR="00CA348A" w:rsidRDefault="00CA348A" w:rsidP="00CA348A">
                                  <w:pPr>
                                    <w:jc w:val="center"/>
                                  </w:pPr>
                                  <w:r>
                                    <w:t>Group1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EBF9E1" id="矩形 17" o:spid="_x0000_s1037" style="position:absolute;left:0;text-align:left;margin-left:.8pt;margin-top:47.35pt;width:74.2pt;height:31.35pt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03C1DECA" w14:textId="77777777" w:rsidR="00CA348A" w:rsidRDefault="00CA348A" w:rsidP="00CA348A">
                            <w:pPr>
                              <w:jc w:val="center"/>
                            </w:pPr>
                            <w:r>
                              <w:t>Group1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5424" behindDoc="0" locked="0" layoutInCell="1" allowOverlap="1" wp14:anchorId="46F42A55" wp14:editId="2008E875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459740</wp:posOffset>
                      </wp:positionV>
                      <wp:extent cx="0" cy="118110"/>
                      <wp:effectExtent l="0" t="0" r="19050" b="15240"/>
                      <wp:wrapNone/>
                      <wp:docPr id="18" name="直線接點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E16ED0" id="直線接點 18" o:spid="_x0000_s1026" style="position:absolute;z-index:251815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5pt,36.2pt" to="37.5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" strokecolor="black [3040]"/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3376" behindDoc="0" locked="0" layoutInCell="1" allowOverlap="1" wp14:anchorId="10CA815C" wp14:editId="43D16A62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57785</wp:posOffset>
                      </wp:positionV>
                      <wp:extent cx="942340" cy="398145"/>
                      <wp:effectExtent l="57150" t="38100" r="67310" b="97155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340" cy="398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8C9DA9" w14:textId="77777777" w:rsidR="00CA348A" w:rsidRDefault="00CA348A" w:rsidP="00CA348A">
                                  <w:pPr>
                                    <w:jc w:val="center"/>
                                  </w:pPr>
                                  <w:r>
                                    <w:t>FilterPhase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CA815C" id="矩形 19" o:spid="_x0000_s1038" style="position:absolute;left:0;text-align:left;margin-left:.95pt;margin-top:4.55pt;width:74.2pt;height:31.35pt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3F8C9DA9" w14:textId="77777777" w:rsidR="00CA348A" w:rsidRDefault="00CA348A" w:rsidP="00CA348A">
                            <w:pPr>
                              <w:jc w:val="center"/>
                            </w:pPr>
                            <w:r>
                              <w:t>FilterPhase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673" w:type="dxa"/>
          </w:tcPr>
          <w:p w14:paraId="3164C2CB" w14:textId="303425B3" w:rsidR="0022563D" w:rsidRPr="00544F99" w:rsidRDefault="0022563D" w:rsidP="0022563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27712" behindDoc="0" locked="0" layoutInCell="1" allowOverlap="1" wp14:anchorId="5B97006B" wp14:editId="4AF7F225">
                      <wp:simplePos x="0" y="0"/>
                      <wp:positionH relativeFrom="column">
                        <wp:posOffset>32140</wp:posOffset>
                      </wp:positionH>
                      <wp:positionV relativeFrom="paragraph">
                        <wp:posOffset>1548161</wp:posOffset>
                      </wp:positionV>
                      <wp:extent cx="942340" cy="532780"/>
                      <wp:effectExtent l="57150" t="0" r="67310" b="95885"/>
                      <wp:wrapNone/>
                      <wp:docPr id="84" name="群組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2340" cy="532780"/>
                                <a:chOff x="0" y="0"/>
                                <a:chExt cx="942340" cy="532780"/>
                              </a:xfrm>
                            </wpg:grpSpPr>
                            <wps:wsp>
                              <wps:cNvPr id="85" name="矩形 85"/>
                              <wps:cNvSpPr/>
                              <wps:spPr>
                                <a:xfrm>
                                  <a:off x="0" y="134635"/>
                                  <a:ext cx="942340" cy="3981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AFF067" w14:textId="77777777" w:rsidR="00CA348A" w:rsidRDefault="00CA348A" w:rsidP="00CA348A">
                                    <w:pPr>
                                      <w:jc w:val="center"/>
                                    </w:pPr>
                                    <w:r>
                                      <w:t>Group3</w:t>
                                    </w:r>
                                  </w:p>
                                  <w:p w14:paraId="6DA699B3" w14:textId="77777777" w:rsidR="00CA348A" w:rsidRDefault="00CA348A" w:rsidP="00CA348A">
                                    <w:pPr>
                                      <w:jc w:val="center"/>
                                    </w:pPr>
                                  </w:p>
                                  <w:p w14:paraId="2B6352A7" w14:textId="77777777" w:rsidR="00CA348A" w:rsidRDefault="00CA348A" w:rsidP="00CA348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直線接點 86"/>
                              <wps:cNvCnPr/>
                              <wps:spPr>
                                <a:xfrm>
                                  <a:off x="460005" y="0"/>
                                  <a:ext cx="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97006B" id="群組 84" o:spid="_x0000_s1039" style="position:absolute;left:0;text-align:left;margin-left:2.55pt;margin-top:121.9pt;width:74.2pt;height:41.95pt;z-index:251827712" coordsize="9423,5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">
                      <v:rect id="矩形 85" o:spid="_x0000_s1040" style="position:absolute;top:1346;width:9423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14:paraId="79AFF067" w14:textId="77777777" w:rsidR="00CA348A" w:rsidRDefault="00CA348A" w:rsidP="00CA348A">
                              <w:pPr>
                                <w:jc w:val="center"/>
                              </w:pPr>
                              <w:r>
                                <w:t>Group3</w:t>
                              </w:r>
                            </w:p>
                            <w:p w14:paraId="6DA699B3" w14:textId="77777777" w:rsidR="00CA348A" w:rsidRDefault="00CA348A" w:rsidP="00CA348A">
                              <w:pPr>
                                <w:jc w:val="center"/>
                              </w:pPr>
                            </w:p>
                            <w:p w14:paraId="2B6352A7" w14:textId="77777777" w:rsidR="00CA348A" w:rsidRDefault="00CA348A" w:rsidP="00CA348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line id="直線接點 86" o:spid="_x0000_s1041" style="position:absolute;visibility:visible;mso-wrap-style:square" from="4600,0" to="460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" strokecolor="black [3040]"/>
                    </v:group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6688" behindDoc="0" locked="0" layoutInCell="1" allowOverlap="1" wp14:anchorId="25115726" wp14:editId="25492140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2091238</wp:posOffset>
                      </wp:positionV>
                      <wp:extent cx="0" cy="118625"/>
                      <wp:effectExtent l="0" t="0" r="19050" b="15240"/>
                      <wp:wrapNone/>
                      <wp:docPr id="20" name="直線接點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953153" id="直線接點 20" o:spid="_x0000_s1026" style="position:absolute;z-index:25182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5pt,164.65pt" to="37.55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" strokecolor="black [3040]"/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5664" behindDoc="0" locked="0" layoutInCell="1" allowOverlap="1" wp14:anchorId="018D62EE" wp14:editId="2818ED4C">
                      <wp:simplePos x="0" y="0"/>
                      <wp:positionH relativeFrom="column">
                        <wp:posOffset>4550</wp:posOffset>
                      </wp:positionH>
                      <wp:positionV relativeFrom="paragraph">
                        <wp:posOffset>2207957</wp:posOffset>
                      </wp:positionV>
                      <wp:extent cx="942340" cy="398145"/>
                      <wp:effectExtent l="57150" t="38100" r="67310" b="97155"/>
                      <wp:wrapNone/>
                      <wp:docPr id="21" name="矩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340" cy="398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66966E" w14:textId="77777777" w:rsidR="00CA348A" w:rsidRDefault="00CA348A" w:rsidP="00CA348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szCs w:val="24"/>
                                    </w:rPr>
                                    <w:t>Graph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8D62EE" id="矩形 21" o:spid="_x0000_s1042" style="position:absolute;left:0;text-align:left;margin-left:.35pt;margin-top:173.85pt;width:74.2pt;height:31.35pt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  <v:textbox>
                        <w:txbxContent>
                          <w:p w14:paraId="1C66966E" w14:textId="77777777" w:rsidR="00CA348A" w:rsidRDefault="00CA348A" w:rsidP="00CA348A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Graph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3616" behindDoc="0" locked="0" layoutInCell="1" allowOverlap="1" wp14:anchorId="5F545639" wp14:editId="417CB757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1142365</wp:posOffset>
                      </wp:positionV>
                      <wp:extent cx="942340" cy="398145"/>
                      <wp:effectExtent l="57150" t="38100" r="67310" b="97155"/>
                      <wp:wrapNone/>
                      <wp:docPr id="22" name="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340" cy="398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5B18F" w14:textId="77777777" w:rsidR="00CA348A" w:rsidRDefault="00CA348A" w:rsidP="00CA348A">
                                  <w:pPr>
                                    <w:jc w:val="center"/>
                                  </w:pPr>
                                  <w:r>
                                    <w:t>Group2</w:t>
                                  </w:r>
                                </w:p>
                                <w:p w14:paraId="3D998C3F" w14:textId="77777777" w:rsidR="00CA348A" w:rsidRDefault="00CA348A" w:rsidP="00CA348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545639" id="矩形 22" o:spid="_x0000_s1043" style="position:absolute;left:0;text-align:left;margin-left:1.2pt;margin-top:89.95pt;width:74.2pt;height:31.35pt;z-index: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26A5B18F" w14:textId="77777777" w:rsidR="00CA348A" w:rsidRDefault="00CA348A" w:rsidP="00CA348A">
                            <w:pPr>
                              <w:jc w:val="center"/>
                            </w:pPr>
                            <w:r>
                              <w:t>Group2</w:t>
                            </w:r>
                          </w:p>
                          <w:p w14:paraId="3D998C3F" w14:textId="77777777" w:rsidR="00CA348A" w:rsidRDefault="00CA348A" w:rsidP="00CA348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4640" behindDoc="0" locked="0" layoutInCell="1" allowOverlap="1" wp14:anchorId="689252AE" wp14:editId="507AC164">
                      <wp:simplePos x="0" y="0"/>
                      <wp:positionH relativeFrom="column">
                        <wp:posOffset>477005</wp:posOffset>
                      </wp:positionH>
                      <wp:positionV relativeFrom="paragraph">
                        <wp:posOffset>1003472</wp:posOffset>
                      </wp:positionV>
                      <wp:extent cx="0" cy="133350"/>
                      <wp:effectExtent l="0" t="0" r="19050" b="19050"/>
                      <wp:wrapNone/>
                      <wp:docPr id="23" name="直線接點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7E039A" id="直線接點 23" o:spid="_x0000_s1026" style="position:absolute;z-index:25182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5pt,79pt" to="37.55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" strokecolor="black [3040]"/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1568" behindDoc="0" locked="0" layoutInCell="1" allowOverlap="1" wp14:anchorId="1059ED8D" wp14:editId="64FAF3FE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601345</wp:posOffset>
                      </wp:positionV>
                      <wp:extent cx="942340" cy="398145"/>
                      <wp:effectExtent l="57150" t="38100" r="67310" b="97155"/>
                      <wp:wrapNone/>
                      <wp:docPr id="24" name="矩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340" cy="398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A629CC" w14:textId="77777777" w:rsidR="00CA348A" w:rsidRDefault="00CA348A" w:rsidP="00CA348A">
                                  <w:pPr>
                                    <w:jc w:val="center"/>
                                  </w:pPr>
                                  <w:r>
                                    <w:t>Group1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59ED8D" id="矩形 24" o:spid="_x0000_s1044" style="position:absolute;left:0;text-align:left;margin-left:.8pt;margin-top:47.35pt;width:74.2pt;height:31.35pt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46A629CC" w14:textId="77777777" w:rsidR="00CA348A" w:rsidRDefault="00CA348A" w:rsidP="00CA348A">
                            <w:pPr>
                              <w:jc w:val="center"/>
                            </w:pPr>
                            <w:r>
                              <w:t>Group1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2592" behindDoc="0" locked="0" layoutInCell="1" allowOverlap="1" wp14:anchorId="0A6F32D7" wp14:editId="66FE143B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459740</wp:posOffset>
                      </wp:positionV>
                      <wp:extent cx="0" cy="118110"/>
                      <wp:effectExtent l="0" t="0" r="19050" b="15240"/>
                      <wp:wrapNone/>
                      <wp:docPr id="25" name="直線接點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560BA8" id="直線接點 25" o:spid="_x0000_s1026" style="position:absolute;z-index:251822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5pt,36.2pt" to="37.5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" strokecolor="black [3040]"/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0544" behindDoc="0" locked="0" layoutInCell="1" allowOverlap="1" wp14:anchorId="3C5B0921" wp14:editId="0B7A0DD5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57785</wp:posOffset>
                      </wp:positionV>
                      <wp:extent cx="942340" cy="398145"/>
                      <wp:effectExtent l="57150" t="38100" r="67310" b="97155"/>
                      <wp:wrapNone/>
                      <wp:docPr id="26" name="矩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340" cy="398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9E59F0" w14:textId="77777777" w:rsidR="00CA348A" w:rsidRDefault="00CA348A" w:rsidP="00CA348A">
                                  <w:pPr>
                                    <w:jc w:val="center"/>
                                  </w:pPr>
                                  <w:r>
                                    <w:t>FilterPhase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5B0921" id="矩形 26" o:spid="_x0000_s1045" style="position:absolute;left:0;text-align:left;margin-left:.95pt;margin-top:4.55pt;width:74.2pt;height:31.35pt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6F9E59F0" w14:textId="77777777" w:rsidR="00CA348A" w:rsidRDefault="00CA348A" w:rsidP="00CA348A">
                            <w:pPr>
                              <w:jc w:val="center"/>
                            </w:pPr>
                            <w:r>
                              <w:t>FilterPhase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673" w:type="dxa"/>
            <w:shd w:val="clear" w:color="auto" w:fill="auto"/>
          </w:tcPr>
          <w:p w14:paraId="62BB789B" w14:textId="029A5F28" w:rsidR="0022563D" w:rsidRPr="00544F99" w:rsidRDefault="0022563D" w:rsidP="0022563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36928" behindDoc="0" locked="0" layoutInCell="1" allowOverlap="1" wp14:anchorId="774134DB" wp14:editId="1B959FA9">
                      <wp:simplePos x="0" y="0"/>
                      <wp:positionH relativeFrom="column">
                        <wp:posOffset>12576</wp:posOffset>
                      </wp:positionH>
                      <wp:positionV relativeFrom="paragraph">
                        <wp:posOffset>2073980</wp:posOffset>
                      </wp:positionV>
                      <wp:extent cx="942340" cy="532780"/>
                      <wp:effectExtent l="57150" t="0" r="67310" b="95885"/>
                      <wp:wrapNone/>
                      <wp:docPr id="107" name="群組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2340" cy="532780"/>
                                <a:chOff x="0" y="0"/>
                                <a:chExt cx="942340" cy="532780"/>
                              </a:xfrm>
                            </wpg:grpSpPr>
                            <wps:wsp>
                              <wps:cNvPr id="108" name="矩形 108"/>
                              <wps:cNvSpPr/>
                              <wps:spPr>
                                <a:xfrm>
                                  <a:off x="0" y="134635"/>
                                  <a:ext cx="942340" cy="3981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43BBB3" w14:textId="77777777" w:rsidR="00CA348A" w:rsidRDefault="00CA348A" w:rsidP="00CA348A">
                                    <w:pPr>
                                      <w:jc w:val="center"/>
                                    </w:pPr>
                                    <w:r>
                                      <w:t>Graph</w:t>
                                    </w:r>
                                  </w:p>
                                  <w:p w14:paraId="3784A7A2" w14:textId="77777777" w:rsidR="00CA348A" w:rsidRDefault="00CA348A" w:rsidP="00CA348A">
                                    <w:pPr>
                                      <w:jc w:val="center"/>
                                    </w:pPr>
                                    <w:r>
                                      <w:t>Graph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直線接點 109"/>
                              <wps:cNvCnPr/>
                              <wps:spPr>
                                <a:xfrm>
                                  <a:off x="460005" y="0"/>
                                  <a:ext cx="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4134DB" id="群組 107" o:spid="_x0000_s1046" style="position:absolute;left:0;text-align:left;margin-left:1pt;margin-top:163.3pt;width:74.2pt;height:41.95pt;z-index:251836928" coordsize="9423,5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">
                      <v:rect id="矩形 108" o:spid="_x0000_s1047" style="position:absolute;top:1346;width:9423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14:paraId="6E43BBB3" w14:textId="77777777" w:rsidR="00CA348A" w:rsidRDefault="00CA348A" w:rsidP="00CA348A">
                              <w:pPr>
                                <w:jc w:val="center"/>
                              </w:pPr>
                              <w:r>
                                <w:t>Graph</w:t>
                              </w:r>
                            </w:p>
                            <w:p w14:paraId="3784A7A2" w14:textId="77777777" w:rsidR="00CA348A" w:rsidRDefault="00CA348A" w:rsidP="00CA348A">
                              <w:pPr>
                                <w:jc w:val="center"/>
                              </w:pPr>
                              <w:r>
                                <w:t>Graph</w:t>
                              </w:r>
                            </w:p>
                          </w:txbxContent>
                        </v:textbox>
                      </v:rect>
                      <v:line id="直線接點 109" o:spid="_x0000_s1048" style="position:absolute;visibility:visible;mso-wrap-style:square" from="4600,0" to="460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" strokecolor="black [3040]"/>
                    </v:group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880" behindDoc="0" locked="0" layoutInCell="1" allowOverlap="1" wp14:anchorId="561AE8BD" wp14:editId="615F8C66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2600960</wp:posOffset>
                      </wp:positionV>
                      <wp:extent cx="0" cy="118110"/>
                      <wp:effectExtent l="0" t="0" r="19050" b="15240"/>
                      <wp:wrapNone/>
                      <wp:docPr id="28" name="直線接點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18D9CB" id="直線接點 28" o:spid="_x0000_s1026" style="position:absolute;z-index:25183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95pt,204.8pt" to="37.95pt,2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" strokecolor="black [3040]"/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3856" behindDoc="0" locked="0" layoutInCell="1" allowOverlap="1" wp14:anchorId="299A1AEB" wp14:editId="18077880">
                      <wp:simplePos x="0" y="0"/>
                      <wp:positionH relativeFrom="column">
                        <wp:posOffset>10055</wp:posOffset>
                      </wp:positionH>
                      <wp:positionV relativeFrom="paragraph">
                        <wp:posOffset>2718388</wp:posOffset>
                      </wp:positionV>
                      <wp:extent cx="942340" cy="398145"/>
                      <wp:effectExtent l="57150" t="38100" r="67310" b="97155"/>
                      <wp:wrapNone/>
                      <wp:docPr id="27" name="矩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340" cy="398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1FB103" w14:textId="77777777" w:rsidR="00CA348A" w:rsidRDefault="00CA348A" w:rsidP="00CA348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標楷體" w:hAnsi="Times New Roman" w:cs="Times New Roman" w:hint="eastAsia"/>
                                      <w:szCs w:val="24"/>
                                    </w:rPr>
                                    <w:t>SimRank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9A1AEB" id="矩形 27" o:spid="_x0000_s1049" style="position:absolute;left:0;text-align:left;margin-left:.8pt;margin-top:214.05pt;width:74.2pt;height:31.35pt;z-index: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  <v:textbox>
                        <w:txbxContent>
                          <w:p w14:paraId="771FB103" w14:textId="77777777" w:rsidR="00CA348A" w:rsidRDefault="00CA348A" w:rsidP="00CA348A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SimRank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35904" behindDoc="0" locked="0" layoutInCell="1" allowOverlap="1" wp14:anchorId="71A672C8" wp14:editId="198E49E9">
                      <wp:simplePos x="0" y="0"/>
                      <wp:positionH relativeFrom="column">
                        <wp:posOffset>32140</wp:posOffset>
                      </wp:positionH>
                      <wp:positionV relativeFrom="paragraph">
                        <wp:posOffset>1548161</wp:posOffset>
                      </wp:positionV>
                      <wp:extent cx="942340" cy="532780"/>
                      <wp:effectExtent l="57150" t="0" r="67310" b="95885"/>
                      <wp:wrapNone/>
                      <wp:docPr id="83" name="群組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2340" cy="532780"/>
                                <a:chOff x="0" y="0"/>
                                <a:chExt cx="942340" cy="532780"/>
                              </a:xfrm>
                            </wpg:grpSpPr>
                            <wps:wsp>
                              <wps:cNvPr id="81" name="矩形 81"/>
                              <wps:cNvSpPr/>
                              <wps:spPr>
                                <a:xfrm>
                                  <a:off x="0" y="134635"/>
                                  <a:ext cx="942340" cy="3981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5D6C504" w14:textId="77777777" w:rsidR="00CA348A" w:rsidRDefault="00CA348A" w:rsidP="00CA348A">
                                    <w:pPr>
                                      <w:jc w:val="center"/>
                                    </w:pPr>
                                    <w:r>
                                      <w:t>Group3</w:t>
                                    </w:r>
                                  </w:p>
                                  <w:p w14:paraId="6B50E6EB" w14:textId="77777777" w:rsidR="00CA348A" w:rsidRDefault="00CA348A" w:rsidP="00CA348A">
                                    <w:pPr>
                                      <w:jc w:val="center"/>
                                    </w:pPr>
                                  </w:p>
                                  <w:p w14:paraId="19B7B59E" w14:textId="77777777" w:rsidR="00CA348A" w:rsidRDefault="00CA348A" w:rsidP="00CA348A">
                                    <w:pPr>
                                      <w:jc w:val="center"/>
                                    </w:pPr>
                                    <w:r>
                                      <w:t>3Graph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直線接點 82"/>
                              <wps:cNvCnPr/>
                              <wps:spPr>
                                <a:xfrm>
                                  <a:off x="460005" y="0"/>
                                  <a:ext cx="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A672C8" id="群組 83" o:spid="_x0000_s1050" style="position:absolute;left:0;text-align:left;margin-left:2.55pt;margin-top:121.9pt;width:74.2pt;height:41.95pt;z-index:251835904" coordsize="9423,5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">
                      <v:rect id="矩形 81" o:spid="_x0000_s1051" style="position:absolute;top:1346;width:9423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14:paraId="15D6C504" w14:textId="77777777" w:rsidR="00CA348A" w:rsidRDefault="00CA348A" w:rsidP="00CA348A">
                              <w:pPr>
                                <w:jc w:val="center"/>
                              </w:pPr>
                              <w:r>
                                <w:t>Group3</w:t>
                              </w:r>
                            </w:p>
                            <w:p w14:paraId="6B50E6EB" w14:textId="77777777" w:rsidR="00CA348A" w:rsidRDefault="00CA348A" w:rsidP="00CA348A">
                              <w:pPr>
                                <w:jc w:val="center"/>
                              </w:pPr>
                            </w:p>
                            <w:p w14:paraId="19B7B59E" w14:textId="77777777" w:rsidR="00CA348A" w:rsidRDefault="00CA348A" w:rsidP="00CA348A">
                              <w:pPr>
                                <w:jc w:val="center"/>
                              </w:pPr>
                              <w:r>
                                <w:t>3Graph</w:t>
                              </w:r>
                            </w:p>
                          </w:txbxContent>
                        </v:textbox>
                      </v:rect>
                      <v:line id="直線接點 82" o:spid="_x0000_s1052" style="position:absolute;visibility:visible;mso-wrap-style:square" from="4600,0" to="460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" strokecolor="black [3040]"/>
                    </v:group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1808" behindDoc="0" locked="0" layoutInCell="1" allowOverlap="1" wp14:anchorId="02B62ED0" wp14:editId="222E99C3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1142365</wp:posOffset>
                      </wp:positionV>
                      <wp:extent cx="942340" cy="398145"/>
                      <wp:effectExtent l="57150" t="38100" r="67310" b="97155"/>
                      <wp:wrapNone/>
                      <wp:docPr id="29" name="矩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340" cy="398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BF25C5" w14:textId="77777777" w:rsidR="00CA348A" w:rsidRDefault="00CA348A" w:rsidP="00CA348A">
                                  <w:pPr>
                                    <w:jc w:val="center"/>
                                  </w:pPr>
                                  <w:r>
                                    <w:t>Group2</w:t>
                                  </w:r>
                                </w:p>
                                <w:p w14:paraId="3B18D953" w14:textId="77777777" w:rsidR="00CA348A" w:rsidRDefault="00CA348A" w:rsidP="00CA348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B62ED0" id="矩形 29" o:spid="_x0000_s1053" style="position:absolute;left:0;text-align:left;margin-left:1.2pt;margin-top:89.95pt;width:74.2pt;height:31.35pt;z-index: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37BF25C5" w14:textId="77777777" w:rsidR="00CA348A" w:rsidRDefault="00CA348A" w:rsidP="00CA348A">
                            <w:pPr>
                              <w:jc w:val="center"/>
                            </w:pPr>
                            <w:r>
                              <w:t>Group2</w:t>
                            </w:r>
                          </w:p>
                          <w:p w14:paraId="3B18D953" w14:textId="77777777" w:rsidR="00CA348A" w:rsidRDefault="00CA348A" w:rsidP="00CA348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832" behindDoc="0" locked="0" layoutInCell="1" allowOverlap="1" wp14:anchorId="70CD8A28" wp14:editId="183A19D8">
                      <wp:simplePos x="0" y="0"/>
                      <wp:positionH relativeFrom="column">
                        <wp:posOffset>477005</wp:posOffset>
                      </wp:positionH>
                      <wp:positionV relativeFrom="paragraph">
                        <wp:posOffset>1003472</wp:posOffset>
                      </wp:positionV>
                      <wp:extent cx="0" cy="133350"/>
                      <wp:effectExtent l="0" t="0" r="19050" b="19050"/>
                      <wp:wrapNone/>
                      <wp:docPr id="4" name="直線接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F1E705" id="直線接點 4" o:spid="_x0000_s1026" style="position:absolute;z-index:251832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5pt,79pt" to="37.55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" strokecolor="black [3040]"/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9760" behindDoc="0" locked="0" layoutInCell="1" allowOverlap="1" wp14:anchorId="07FE29F2" wp14:editId="3C9BDE6A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601345</wp:posOffset>
                      </wp:positionV>
                      <wp:extent cx="942340" cy="398145"/>
                      <wp:effectExtent l="57150" t="38100" r="67310" b="9715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340" cy="398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560810" w14:textId="77777777" w:rsidR="00CA348A" w:rsidRDefault="00CA348A" w:rsidP="00CA348A">
                                  <w:pPr>
                                    <w:jc w:val="center"/>
                                  </w:pPr>
                                  <w:r>
                                    <w:t>Group1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FE29F2" id="矩形 5" o:spid="_x0000_s1054" style="position:absolute;left:0;text-align:left;margin-left:.8pt;margin-top:47.35pt;width:74.2pt;height:31.35pt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43560810" w14:textId="77777777" w:rsidR="00CA348A" w:rsidRDefault="00CA348A" w:rsidP="00CA348A">
                            <w:pPr>
                              <w:jc w:val="center"/>
                            </w:pPr>
                            <w:r>
                              <w:t>Group1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784" behindDoc="0" locked="0" layoutInCell="1" allowOverlap="1" wp14:anchorId="42B05682" wp14:editId="01F39671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459740</wp:posOffset>
                      </wp:positionV>
                      <wp:extent cx="0" cy="118110"/>
                      <wp:effectExtent l="0" t="0" r="19050" b="15240"/>
                      <wp:wrapNone/>
                      <wp:docPr id="6" name="直線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33C75" id="直線接點 6" o:spid="_x0000_s1026" style="position:absolute;z-index:251830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5pt,36.2pt" to="37.5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" strokecolor="black [3040]"/>
                  </w:pict>
                </mc:Fallback>
              </mc:AlternateContent>
            </w:r>
            <w:r w:rsidRPr="00544F99"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8736" behindDoc="0" locked="0" layoutInCell="1" allowOverlap="1" wp14:anchorId="78DF1F06" wp14:editId="22B62F4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57785</wp:posOffset>
                      </wp:positionV>
                      <wp:extent cx="942340" cy="398145"/>
                      <wp:effectExtent l="57150" t="38100" r="67310" b="97155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340" cy="398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ABD5C4" w14:textId="77777777" w:rsidR="00CA348A" w:rsidRDefault="00CA348A" w:rsidP="00CA348A">
                                  <w:pPr>
                                    <w:jc w:val="center"/>
                                  </w:pPr>
                                  <w:r>
                                    <w:t>FilterPhase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DF1F06" id="矩形 15" o:spid="_x0000_s1055" style="position:absolute;left:0;text-align:left;margin-left:.95pt;margin-top:4.55pt;width:74.2pt;height:31.35pt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0EABD5C4" w14:textId="77777777" w:rsidR="00CA348A" w:rsidRDefault="00CA348A" w:rsidP="00CA348A">
                            <w:pPr>
                              <w:jc w:val="center"/>
                            </w:pPr>
                            <w:r>
                              <w:t>FilterPhase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37BFA27E" w14:textId="13ABE5B4" w:rsidR="00602299" w:rsidRPr="00544F99" w:rsidRDefault="00602299" w:rsidP="00664429">
      <w:pPr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圖二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ab/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整合系統測試</w:t>
      </w:r>
    </w:p>
    <w:p w14:paraId="22FC2BE7" w14:textId="77777777" w:rsidR="00B1034C" w:rsidRPr="00544F99" w:rsidRDefault="00B1034C" w:rsidP="00B1034C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7606D795" w14:textId="08FC2196" w:rsidR="00510D7D" w:rsidRPr="00544F99" w:rsidRDefault="004320F7" w:rsidP="004320F7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接受測試</w:t>
      </w:r>
      <w:r w:rsidR="00AC40F7" w:rsidRPr="00544F99">
        <w:rPr>
          <w:rFonts w:ascii="Times New Roman" w:eastAsia="標楷體" w:hAnsi="Times New Roman" w:cs="Times New Roman"/>
          <w:color w:val="000000" w:themeColor="text1"/>
          <w:szCs w:val="24"/>
        </w:rPr>
        <w:t>(Acceptance Testing)</w:t>
      </w:r>
      <w:r w:rsidR="00361F6E">
        <w:rPr>
          <w:rFonts w:ascii="Times New Roman" w:eastAsia="標楷體" w:hAnsi="Times New Roman" w:cs="Times New Roman"/>
          <w:color w:val="000000" w:themeColor="text1"/>
          <w:szCs w:val="24"/>
        </w:rPr>
        <w:t>(Alpha T</w:t>
      </w:r>
      <w:bookmarkStart w:id="2" w:name="_GoBack"/>
      <w:bookmarkEnd w:id="2"/>
      <w:r w:rsidR="00361F6E">
        <w:rPr>
          <w:rFonts w:ascii="Times New Roman" w:eastAsia="標楷體" w:hAnsi="Times New Roman" w:cs="Times New Roman"/>
          <w:color w:val="000000" w:themeColor="text1"/>
          <w:szCs w:val="24"/>
        </w:rPr>
        <w:t>esting)</w:t>
      </w:r>
    </w:p>
    <w:p w14:paraId="7F8953C1" w14:textId="77777777" w:rsidR="00AC40F7" w:rsidRPr="00544F99" w:rsidRDefault="00AC40F7" w:rsidP="00AC40F7">
      <w:pPr>
        <w:pStyle w:val="a3"/>
        <w:ind w:leftChars="0" w:left="1984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本系統須達到需求規格書所列之所有功能，如下表所示：</w:t>
      </w:r>
    </w:p>
    <w:tbl>
      <w:tblPr>
        <w:tblStyle w:val="a4"/>
        <w:tblW w:w="0" w:type="auto"/>
        <w:tblInd w:w="1984" w:type="dxa"/>
        <w:tblLook w:val="04A0" w:firstRow="1" w:lastRow="0" w:firstColumn="1" w:lastColumn="0" w:noHBand="0" w:noVBand="1"/>
      </w:tblPr>
      <w:tblGrid>
        <w:gridCol w:w="1633"/>
        <w:gridCol w:w="1382"/>
        <w:gridCol w:w="5457"/>
      </w:tblGrid>
      <w:tr w:rsidR="00E02EAA" w:rsidRPr="00544F99" w14:paraId="02D08866" w14:textId="77777777" w:rsidTr="00FE4C95">
        <w:tc>
          <w:tcPr>
            <w:tcW w:w="1633" w:type="dxa"/>
            <w:shd w:val="clear" w:color="auto" w:fill="BFBFBF" w:themeFill="background1" w:themeFillShade="BF"/>
          </w:tcPr>
          <w:p w14:paraId="525F1138" w14:textId="77777777" w:rsidR="00AC40F7" w:rsidRPr="00544F99" w:rsidRDefault="00AC40F7" w:rsidP="00AC40F7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需求編號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24245FCC" w14:textId="77777777" w:rsidR="00AC40F7" w:rsidRPr="00544F99" w:rsidRDefault="00AC40F7" w:rsidP="00AC40F7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優先順序</w:t>
            </w:r>
          </w:p>
        </w:tc>
        <w:tc>
          <w:tcPr>
            <w:tcW w:w="5457" w:type="dxa"/>
            <w:shd w:val="clear" w:color="auto" w:fill="BFBFBF" w:themeFill="background1" w:themeFillShade="BF"/>
          </w:tcPr>
          <w:p w14:paraId="227BCF68" w14:textId="77777777" w:rsidR="00AC40F7" w:rsidRPr="00544F99" w:rsidRDefault="00AC40F7" w:rsidP="00AC40F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需求描述</w:t>
            </w:r>
          </w:p>
        </w:tc>
      </w:tr>
      <w:tr w:rsidR="00E02EAA" w:rsidRPr="00544F99" w14:paraId="59A2C962" w14:textId="77777777" w:rsidTr="00FE4C95">
        <w:tc>
          <w:tcPr>
            <w:tcW w:w="1633" w:type="dxa"/>
          </w:tcPr>
          <w:p w14:paraId="3F0FD8FC" w14:textId="1F5DBF92" w:rsidR="00AC40F7" w:rsidRPr="00544F99" w:rsidRDefault="000234E8" w:rsidP="00AC40F7">
            <w:pPr>
              <w:pStyle w:val="a3"/>
              <w:ind w:leftChars="0" w:left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6"/>
              </w:rPr>
              <w:t>TAF-DIC-001</w:t>
            </w:r>
          </w:p>
        </w:tc>
        <w:tc>
          <w:tcPr>
            <w:tcW w:w="1382" w:type="dxa"/>
          </w:tcPr>
          <w:p w14:paraId="5E0410BD" w14:textId="564904F7" w:rsidR="00AC40F7" w:rsidRPr="00544F99" w:rsidRDefault="000234E8" w:rsidP="00AC40F7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1</w:t>
            </w:r>
          </w:p>
        </w:tc>
        <w:tc>
          <w:tcPr>
            <w:tcW w:w="5457" w:type="dxa"/>
          </w:tcPr>
          <w:p w14:paraId="5D0310A7" w14:textId="2BD81821" w:rsidR="00AC40F7" w:rsidRPr="00544F99" w:rsidRDefault="000234E8" w:rsidP="00AC40F7">
            <w:pPr>
              <w:pStyle w:val="a3"/>
              <w:ind w:leftChars="0" w:left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通用型</w:t>
            </w:r>
            <w:r w:rsidRPr="00544F99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P2P</w:t>
            </w:r>
            <w:r w:rsidRPr="00544F99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殭屍網路偵測演算法，各階段程式採用</w:t>
            </w:r>
            <w:r w:rsidRPr="00544F99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MapReduce</w:t>
            </w:r>
            <w:r w:rsidRPr="00544F99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運算框架為基礎，採用</w:t>
            </w:r>
            <w:r w:rsidRPr="00544F99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 xml:space="preserve">Java </w:t>
            </w:r>
            <w:r w:rsidRPr="00544F99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為開發語言。</w:t>
            </w:r>
          </w:p>
        </w:tc>
      </w:tr>
      <w:tr w:rsidR="00E02EAA" w:rsidRPr="00544F99" w14:paraId="5D020556" w14:textId="77777777" w:rsidTr="00FE4C95">
        <w:tc>
          <w:tcPr>
            <w:tcW w:w="1633" w:type="dxa"/>
          </w:tcPr>
          <w:p w14:paraId="551491F6" w14:textId="0F0BDDFF" w:rsidR="00AC40F7" w:rsidRPr="00544F99" w:rsidRDefault="000234E8" w:rsidP="00AC40F7">
            <w:pPr>
              <w:pStyle w:val="a3"/>
              <w:ind w:leftChars="0" w:left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6"/>
              </w:rPr>
              <w:t>TAF-DIC-002</w:t>
            </w:r>
          </w:p>
        </w:tc>
        <w:tc>
          <w:tcPr>
            <w:tcW w:w="1382" w:type="dxa"/>
          </w:tcPr>
          <w:p w14:paraId="113070A6" w14:textId="55504565" w:rsidR="00AC40F7" w:rsidRPr="00544F99" w:rsidRDefault="000234E8" w:rsidP="00AC40F7">
            <w:pPr>
              <w:pStyle w:val="a3"/>
              <w:ind w:leftChars="0" w:left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5457" w:type="dxa"/>
          </w:tcPr>
          <w:p w14:paraId="0A5E4176" w14:textId="5A525806" w:rsidR="00AC40F7" w:rsidRPr="00544F99" w:rsidRDefault="000234E8" w:rsidP="00AC40F7">
            <w:pPr>
              <w:pStyle w:val="a3"/>
              <w:ind w:leftChars="0" w:left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雲端聯合運算架構</w:t>
            </w:r>
            <w:r w:rsidRPr="00544F99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Fed-MR</w:t>
            </w:r>
            <w:r w:rsidRPr="00544F99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：修改</w:t>
            </w:r>
            <w:r w:rsidRPr="00544F99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Hadoop</w:t>
            </w:r>
            <w:r w:rsidRPr="00544F99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原始碼</w:t>
            </w:r>
            <w:r w:rsidRPr="00544F99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Java</w:t>
            </w:r>
            <w:r w:rsidRPr="00544F99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程式</w:t>
            </w:r>
          </w:p>
        </w:tc>
      </w:tr>
    </w:tbl>
    <w:p w14:paraId="1FB08433" w14:textId="2ECD6B3F" w:rsidR="00AC40F7" w:rsidRPr="00544F99" w:rsidRDefault="00AC40F7" w:rsidP="00AC40F7">
      <w:pPr>
        <w:pStyle w:val="a3"/>
        <w:ind w:leftChars="0" w:left="1984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針對本系統之需求，本系統設計時期之使用案例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(Use Case)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如下圖所示，本系統須達成使用案例所列之所有功能。</w:t>
      </w:r>
    </w:p>
    <w:p w14:paraId="6498579C" w14:textId="510B5CD1" w:rsidR="0022563D" w:rsidRPr="00544F99" w:rsidRDefault="0022563D" w:rsidP="0022563D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bookmarkStart w:id="3" w:name="OLE_LINK1"/>
      <w:bookmarkStart w:id="4" w:name="OLE_LINK2"/>
    </w:p>
    <w:p w14:paraId="36F03AEA" w14:textId="4DE87838" w:rsidR="0022563D" w:rsidRPr="00544F99" w:rsidRDefault="0022563D" w:rsidP="00AC40F7">
      <w:pPr>
        <w:pStyle w:val="a3"/>
        <w:ind w:leftChars="0" w:left="1984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6A58C9BE" w14:textId="6B407036" w:rsidR="00163BFE" w:rsidRPr="00544F99" w:rsidRDefault="00163BFE" w:rsidP="00AC40F7">
      <w:pPr>
        <w:pStyle w:val="a3"/>
        <w:ind w:leftChars="0" w:left="1984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221DC0EE" w14:textId="6A7F20EE" w:rsidR="00163BFE" w:rsidRPr="00544F99" w:rsidRDefault="00163BFE" w:rsidP="00AC40F7">
      <w:pPr>
        <w:pStyle w:val="a3"/>
        <w:ind w:leftChars="0" w:left="1984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2AC8D966" w14:textId="7648F664" w:rsidR="00163BFE" w:rsidRPr="00544F99" w:rsidRDefault="00163BFE" w:rsidP="00AC40F7">
      <w:pPr>
        <w:pStyle w:val="a3"/>
        <w:ind w:leftChars="0" w:left="1984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301EEE3B" w14:textId="77777777" w:rsidR="00163BFE" w:rsidRPr="00544F99" w:rsidRDefault="00163BFE" w:rsidP="00AC40F7">
      <w:pPr>
        <w:pStyle w:val="a3"/>
        <w:ind w:leftChars="0" w:left="1984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6A2E542A" w14:textId="27EC5252" w:rsidR="0064775C" w:rsidRPr="00544F99" w:rsidRDefault="008F749F" w:rsidP="00AC40F7">
      <w:pPr>
        <w:pStyle w:val="a3"/>
        <w:ind w:leftChars="0" w:left="1984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EA3CCD8" wp14:editId="00F0E8B0">
                <wp:simplePos x="0" y="0"/>
                <wp:positionH relativeFrom="column">
                  <wp:posOffset>2370569</wp:posOffset>
                </wp:positionH>
                <wp:positionV relativeFrom="paragraph">
                  <wp:posOffset>43606</wp:posOffset>
                </wp:positionV>
                <wp:extent cx="1862455" cy="4508573"/>
                <wp:effectExtent l="0" t="0" r="23495" b="254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45085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F3A53" w14:textId="63CDBA55" w:rsidR="00CA348A" w:rsidRPr="001C771B" w:rsidRDefault="00CA348A" w:rsidP="001C771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C771B">
                              <w:rPr>
                                <w:rFonts w:hint="eastAsia"/>
                                <w:sz w:val="32"/>
                              </w:rPr>
                              <w:t>Bot</w:t>
                            </w:r>
                            <w:r>
                              <w:rPr>
                                <w:sz w:val="32"/>
                              </w:rPr>
                              <w:t>net Detection</w:t>
                            </w:r>
                          </w:p>
                          <w:p w14:paraId="4165CDB0" w14:textId="77777777" w:rsidR="00CA348A" w:rsidRPr="001C771B" w:rsidRDefault="00CA348A" w:rsidP="001C771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688DB3E2" w14:textId="77777777" w:rsidR="00CA348A" w:rsidRPr="001C771B" w:rsidRDefault="00CA348A" w:rsidP="001C771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1F3ACA8F" w14:textId="77777777" w:rsidR="00CA348A" w:rsidRPr="001C771B" w:rsidRDefault="00CA348A" w:rsidP="001C771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2D79812E" w14:textId="77777777" w:rsidR="00CA348A" w:rsidRPr="001C771B" w:rsidRDefault="00CA348A" w:rsidP="001C771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295D8227" w14:textId="22092D66" w:rsidR="00CA348A" w:rsidRPr="001C771B" w:rsidRDefault="00163BFE" w:rsidP="001C771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63BFE">
                              <w:rPr>
                                <w:noProof/>
                                <w:sz w:val="32"/>
                              </w:rPr>
                              <w:drawing>
                                <wp:inline distT="0" distB="0" distL="0" distR="0" wp14:anchorId="17266B39" wp14:editId="45031353">
                                  <wp:extent cx="10160" cy="200660"/>
                                  <wp:effectExtent l="0" t="0" r="8890" b="8890"/>
                                  <wp:docPr id="97" name="圖片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200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56CDBD" w14:textId="77777777" w:rsidR="00CA348A" w:rsidRPr="001C771B" w:rsidRDefault="00CA348A" w:rsidP="001C771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341F8EA6" w14:textId="77777777" w:rsidR="00CA348A" w:rsidRPr="001C771B" w:rsidRDefault="00CA348A" w:rsidP="001C771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71F43A19" w14:textId="77777777" w:rsidR="00CA348A" w:rsidRDefault="00CA348A" w:rsidP="001C771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3F8EC94F" w14:textId="77777777" w:rsidR="00CA348A" w:rsidRPr="001C771B" w:rsidRDefault="00CA348A" w:rsidP="001C771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3CCD8" id="矩形 42" o:spid="_x0000_s1056" style="position:absolute;left:0;text-align:left;margin-left:186.65pt;margin-top:3.45pt;width:146.65pt;height:35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" fillcolor="white [3201]" strokecolor="#4f81bd [3204]" strokeweight="2pt">
                <v:textbox>
                  <w:txbxContent>
                    <w:p w14:paraId="7F3F3A53" w14:textId="63CDBA55" w:rsidR="00CA348A" w:rsidRPr="001C771B" w:rsidRDefault="00CA348A" w:rsidP="001C771B">
                      <w:pPr>
                        <w:jc w:val="center"/>
                        <w:rPr>
                          <w:sz w:val="32"/>
                        </w:rPr>
                      </w:pPr>
                      <w:r w:rsidRPr="001C771B">
                        <w:rPr>
                          <w:rFonts w:hint="eastAsia"/>
                          <w:sz w:val="32"/>
                        </w:rPr>
                        <w:t>Bot</w:t>
                      </w:r>
                      <w:r>
                        <w:rPr>
                          <w:sz w:val="32"/>
                        </w:rPr>
                        <w:t>net Detection</w:t>
                      </w:r>
                    </w:p>
                    <w:p w14:paraId="4165CDB0" w14:textId="77777777" w:rsidR="00CA348A" w:rsidRPr="001C771B" w:rsidRDefault="00CA348A" w:rsidP="001C771B">
                      <w:pPr>
                        <w:jc w:val="center"/>
                        <w:rPr>
                          <w:sz w:val="32"/>
                        </w:rPr>
                      </w:pPr>
                    </w:p>
                    <w:p w14:paraId="688DB3E2" w14:textId="77777777" w:rsidR="00CA348A" w:rsidRPr="001C771B" w:rsidRDefault="00CA348A" w:rsidP="001C771B">
                      <w:pPr>
                        <w:jc w:val="center"/>
                        <w:rPr>
                          <w:sz w:val="32"/>
                        </w:rPr>
                      </w:pPr>
                    </w:p>
                    <w:p w14:paraId="1F3ACA8F" w14:textId="77777777" w:rsidR="00CA348A" w:rsidRPr="001C771B" w:rsidRDefault="00CA348A" w:rsidP="001C771B">
                      <w:pPr>
                        <w:jc w:val="center"/>
                        <w:rPr>
                          <w:sz w:val="32"/>
                        </w:rPr>
                      </w:pPr>
                    </w:p>
                    <w:p w14:paraId="2D79812E" w14:textId="77777777" w:rsidR="00CA348A" w:rsidRPr="001C771B" w:rsidRDefault="00CA348A" w:rsidP="001C771B">
                      <w:pPr>
                        <w:jc w:val="center"/>
                        <w:rPr>
                          <w:sz w:val="32"/>
                        </w:rPr>
                      </w:pPr>
                    </w:p>
                    <w:p w14:paraId="295D8227" w14:textId="22092D66" w:rsidR="00CA348A" w:rsidRPr="001C771B" w:rsidRDefault="00163BFE" w:rsidP="001C771B">
                      <w:pPr>
                        <w:jc w:val="center"/>
                        <w:rPr>
                          <w:sz w:val="32"/>
                        </w:rPr>
                      </w:pPr>
                      <w:r w:rsidRPr="00163BFE">
                        <w:rPr>
                          <w:noProof/>
                          <w:sz w:val="32"/>
                        </w:rPr>
                        <w:drawing>
                          <wp:inline distT="0" distB="0" distL="0" distR="0" wp14:anchorId="17266B39" wp14:editId="45031353">
                            <wp:extent cx="10160" cy="200660"/>
                            <wp:effectExtent l="0" t="0" r="8890" b="8890"/>
                            <wp:docPr id="97" name="圖片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200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56CDBD" w14:textId="77777777" w:rsidR="00CA348A" w:rsidRPr="001C771B" w:rsidRDefault="00CA348A" w:rsidP="001C771B">
                      <w:pPr>
                        <w:jc w:val="center"/>
                        <w:rPr>
                          <w:sz w:val="32"/>
                        </w:rPr>
                      </w:pPr>
                    </w:p>
                    <w:p w14:paraId="341F8EA6" w14:textId="77777777" w:rsidR="00CA348A" w:rsidRPr="001C771B" w:rsidRDefault="00CA348A" w:rsidP="001C771B">
                      <w:pPr>
                        <w:jc w:val="center"/>
                        <w:rPr>
                          <w:sz w:val="32"/>
                        </w:rPr>
                      </w:pPr>
                    </w:p>
                    <w:p w14:paraId="71F43A19" w14:textId="77777777" w:rsidR="00CA348A" w:rsidRDefault="00CA348A" w:rsidP="001C771B">
                      <w:pPr>
                        <w:jc w:val="center"/>
                        <w:rPr>
                          <w:sz w:val="32"/>
                        </w:rPr>
                      </w:pPr>
                    </w:p>
                    <w:p w14:paraId="3F8EC94F" w14:textId="77777777" w:rsidR="00CA348A" w:rsidRPr="001C771B" w:rsidRDefault="00CA348A" w:rsidP="001C771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45DF29" w14:textId="65F3957E" w:rsidR="001C771B" w:rsidRPr="00544F99" w:rsidRDefault="001C771B" w:rsidP="009C1545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6F709D51" w14:textId="2C7B7F66" w:rsidR="0022563D" w:rsidRPr="00544F99" w:rsidRDefault="0022563D" w:rsidP="0022563D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68D4F61C" wp14:editId="4CF287D5">
                <wp:simplePos x="0" y="0"/>
                <wp:positionH relativeFrom="margin">
                  <wp:align>center</wp:align>
                </wp:positionH>
                <wp:positionV relativeFrom="paragraph">
                  <wp:posOffset>43013</wp:posOffset>
                </wp:positionV>
                <wp:extent cx="942340" cy="398145"/>
                <wp:effectExtent l="57150" t="38100" r="67310" b="9715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0FA4D" w14:textId="77777777" w:rsidR="00CA348A" w:rsidRDefault="00CA348A" w:rsidP="0022563D">
                            <w:pPr>
                              <w:jc w:val="center"/>
                            </w:pPr>
                            <w:r>
                              <w:t>FilterPhase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4F61C" id="矩形 31" o:spid="_x0000_s1057" style="position:absolute;left:0;text-align:left;margin-left:0;margin-top:3.4pt;width:74.2pt;height:31.35pt;z-index:251838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910FA4D" w14:textId="77777777" w:rsidR="00CA348A" w:rsidRDefault="00CA348A" w:rsidP="0022563D">
                      <w:pPr>
                        <w:jc w:val="center"/>
                      </w:pPr>
                      <w:r>
                        <w:t>FilterPhase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0F51D34B" wp14:editId="5123A0B6">
                <wp:simplePos x="0" y="0"/>
                <wp:positionH relativeFrom="column">
                  <wp:posOffset>1004254</wp:posOffset>
                </wp:positionH>
                <wp:positionV relativeFrom="paragraph">
                  <wp:posOffset>97155</wp:posOffset>
                </wp:positionV>
                <wp:extent cx="583421" cy="527323"/>
                <wp:effectExtent l="0" t="0" r="26670" b="25400"/>
                <wp:wrapNone/>
                <wp:docPr id="43" name="橢圓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421" cy="527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E2673" id="橢圓 43" o:spid="_x0000_s1026" style="position:absolute;margin-left:79.1pt;margin-top:7.65pt;width:45.95pt;height:41.5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" fillcolor="white [3201]" strokecolor="black [3200]" strokeweight="2pt"/>
            </w:pict>
          </mc:Fallback>
        </mc:AlternateContent>
      </w:r>
    </w:p>
    <w:p w14:paraId="4E502296" w14:textId="13A4B939" w:rsidR="0022563D" w:rsidRPr="00544F99" w:rsidRDefault="00163BFE" w:rsidP="0022563D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7FA8528B" wp14:editId="7AC6520E">
                <wp:simplePos x="0" y="0"/>
                <wp:positionH relativeFrom="column">
                  <wp:posOffset>3310629</wp:posOffset>
                </wp:positionH>
                <wp:positionV relativeFrom="paragraph">
                  <wp:posOffset>219205</wp:posOffset>
                </wp:positionV>
                <wp:extent cx="2505" cy="187891"/>
                <wp:effectExtent l="0" t="0" r="36195" b="22225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187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2713F" id="直線接點 33" o:spid="_x0000_s1026" style="position:absolute;flip:x;z-index:25184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7pt,17.25pt" to="260.9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" strokecolor="black [3040]"/>
            </w:pict>
          </mc:Fallback>
        </mc:AlternateContent>
      </w:r>
      <w:r w:rsidR="0022563D"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5ED9565C" wp14:editId="1938EE14">
                <wp:simplePos x="0" y="0"/>
                <wp:positionH relativeFrom="column">
                  <wp:posOffset>1590382</wp:posOffset>
                </wp:positionH>
                <wp:positionV relativeFrom="paragraph">
                  <wp:posOffset>16829</wp:posOffset>
                </wp:positionV>
                <wp:extent cx="1256599" cy="106587"/>
                <wp:effectExtent l="0" t="0" r="20320" b="27305"/>
                <wp:wrapNone/>
                <wp:docPr id="49" name="直線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599" cy="106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28DA1" id="直線接點 49" o:spid="_x0000_s1026" style="position:absolute;flip:y;z-index: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.35pt" to="224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" strokecolor="black [3040]"/>
            </w:pict>
          </mc:Fallback>
        </mc:AlternateContent>
      </w:r>
    </w:p>
    <w:p w14:paraId="734BBF90" w14:textId="7A471EA3" w:rsidR="0022563D" w:rsidRPr="00544F99" w:rsidRDefault="00163BFE" w:rsidP="0022563D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18D00F1E" wp14:editId="6CABECEC">
                <wp:simplePos x="0" y="0"/>
                <wp:positionH relativeFrom="margin">
                  <wp:align>center</wp:align>
                </wp:positionH>
                <wp:positionV relativeFrom="paragraph">
                  <wp:posOffset>187873</wp:posOffset>
                </wp:positionV>
                <wp:extent cx="942340" cy="398145"/>
                <wp:effectExtent l="57150" t="38100" r="67310" b="9715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F26E6" w14:textId="77777777" w:rsidR="00CA348A" w:rsidRDefault="00CA348A" w:rsidP="0022563D">
                            <w:pPr>
                              <w:jc w:val="center"/>
                            </w:pPr>
                            <w:r>
                              <w:t>Group1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00F1E" id="矩形 32" o:spid="_x0000_s1058" style="position:absolute;left:0;text-align:left;margin-left:0;margin-top:14.8pt;width:74.2pt;height:31.35pt;z-index:251842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B5F26E6" w14:textId="77777777" w:rsidR="00CA348A" w:rsidRDefault="00CA348A" w:rsidP="0022563D">
                      <w:pPr>
                        <w:jc w:val="center"/>
                      </w:pPr>
                      <w:r>
                        <w:t>Group1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563D"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2768A420" wp14:editId="746D1BCA">
                <wp:simplePos x="0" y="0"/>
                <wp:positionH relativeFrom="column">
                  <wp:posOffset>1284790</wp:posOffset>
                </wp:positionH>
                <wp:positionV relativeFrom="paragraph">
                  <wp:posOffset>165020</wp:posOffset>
                </wp:positionV>
                <wp:extent cx="0" cy="117442"/>
                <wp:effectExtent l="0" t="0" r="19050" b="16510"/>
                <wp:wrapNone/>
                <wp:docPr id="76" name="直線接點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094EB" id="直線接點 76" o:spid="_x0000_s1026" style="position:absolute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5pt,13pt" to="101.1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" strokecolor="black [3213]" strokeweight="1pt"/>
            </w:pict>
          </mc:Fallback>
        </mc:AlternateContent>
      </w:r>
    </w:p>
    <w:p w14:paraId="3C00E6CE" w14:textId="198F4C9E" w:rsidR="0022563D" w:rsidRPr="00544F99" w:rsidRDefault="0022563D" w:rsidP="0022563D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4843025F" wp14:editId="6EC5493A">
                <wp:simplePos x="0" y="0"/>
                <wp:positionH relativeFrom="column">
                  <wp:posOffset>1030147</wp:posOffset>
                </wp:positionH>
                <wp:positionV relativeFrom="paragraph">
                  <wp:posOffset>40592</wp:posOffset>
                </wp:positionV>
                <wp:extent cx="553873" cy="0"/>
                <wp:effectExtent l="0" t="0" r="17780" b="19050"/>
                <wp:wrapNone/>
                <wp:docPr id="75" name="直線接點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7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11AB0" id="直線接點 75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1pt,3.2pt" to="124.7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" strokecolor="black [3213]" strokeweight="1pt"/>
            </w:pict>
          </mc:Fallback>
        </mc:AlternateContent>
      </w:r>
      <w:r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2AF8B918" wp14:editId="22E192A8">
                <wp:simplePos x="0" y="0"/>
                <wp:positionH relativeFrom="column">
                  <wp:posOffset>1284790</wp:posOffset>
                </wp:positionH>
                <wp:positionV relativeFrom="paragraph">
                  <wp:posOffset>46379</wp:posOffset>
                </wp:positionV>
                <wp:extent cx="237281" cy="173620"/>
                <wp:effectExtent l="0" t="0" r="29845" b="36195"/>
                <wp:wrapNone/>
                <wp:docPr id="78" name="直線接點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281" cy="173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EB41E" id="直線接點 78" o:spid="_x0000_s1026" style="position:absolute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5pt,3.65pt" to="119.8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" strokecolor="black [3213]" strokeweight="1pt"/>
            </w:pict>
          </mc:Fallback>
        </mc:AlternateContent>
      </w:r>
      <w:r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42C3EEB4" wp14:editId="71A947A7">
                <wp:simplePos x="0" y="0"/>
                <wp:positionH relativeFrom="column">
                  <wp:posOffset>1082040</wp:posOffset>
                </wp:positionH>
                <wp:positionV relativeFrom="paragraph">
                  <wp:posOffset>52070</wp:posOffset>
                </wp:positionV>
                <wp:extent cx="201930" cy="165735"/>
                <wp:effectExtent l="0" t="0" r="26670" b="24765"/>
                <wp:wrapNone/>
                <wp:docPr id="77" name="直線接點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" cy="1657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D111A" id="直線接點 77" o:spid="_x0000_s1026" style="position:absolute;flip:x;z-index: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4.1pt" to="101.1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" strokecolor="black [3213]" strokeweight="1pt"/>
            </w:pict>
          </mc:Fallback>
        </mc:AlternateContent>
      </w:r>
    </w:p>
    <w:p w14:paraId="09A35178" w14:textId="1EBD3FC1" w:rsidR="0022563D" w:rsidRPr="00544F99" w:rsidRDefault="0022563D" w:rsidP="0022563D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062ED0D3" wp14:editId="06A4569A">
                <wp:simplePos x="0" y="0"/>
                <wp:positionH relativeFrom="margin">
                  <wp:posOffset>3310629</wp:posOffset>
                </wp:positionH>
                <wp:positionV relativeFrom="paragraph">
                  <wp:posOffset>122130</wp:posOffset>
                </wp:positionV>
                <wp:extent cx="2505" cy="157828"/>
                <wp:effectExtent l="0" t="0" r="36195" b="33020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157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FBAA1" id="直線接點 34" o:spid="_x0000_s1026" style="position:absolute;flip:x;z-index:251845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60.7pt,9.6pt" to="260.9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" strokecolor="black [3040]">
                <w10:wrap anchorx="margin"/>
              </v:line>
            </w:pict>
          </mc:Fallback>
        </mc:AlternateConten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系統操作員</w:t>
      </w:r>
    </w:p>
    <w:p w14:paraId="597919E5" w14:textId="43216078" w:rsidR="0022563D" w:rsidRPr="00544F99" w:rsidRDefault="00163BFE" w:rsidP="0022563D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2A130D5E" wp14:editId="02EC0A86">
                <wp:simplePos x="0" y="0"/>
                <wp:positionH relativeFrom="column">
                  <wp:posOffset>2854255</wp:posOffset>
                </wp:positionH>
                <wp:positionV relativeFrom="paragraph">
                  <wp:posOffset>58838</wp:posOffset>
                </wp:positionV>
                <wp:extent cx="942340" cy="398145"/>
                <wp:effectExtent l="57150" t="38100" r="67310" b="9715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437F8" w14:textId="77777777" w:rsidR="00CA348A" w:rsidRDefault="00CA348A" w:rsidP="0022563D">
                            <w:pPr>
                              <w:jc w:val="center"/>
                            </w:pPr>
                            <w:r>
                              <w:t>Group2</w:t>
                            </w:r>
                          </w:p>
                          <w:p w14:paraId="5BC40CF1" w14:textId="77777777" w:rsidR="00CA348A" w:rsidRDefault="00CA348A" w:rsidP="002256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30D5E" id="矩形 35" o:spid="_x0000_s1059" style="position:absolute;left:0;text-align:left;margin-left:224.75pt;margin-top:4.65pt;width:74.2pt;height:31.35pt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C6437F8" w14:textId="77777777" w:rsidR="00CA348A" w:rsidRDefault="00CA348A" w:rsidP="0022563D">
                      <w:pPr>
                        <w:jc w:val="center"/>
                      </w:pPr>
                      <w:r>
                        <w:t>Group2</w:t>
                      </w:r>
                    </w:p>
                    <w:p w14:paraId="5BC40CF1" w14:textId="77777777" w:rsidR="00CA348A" w:rsidRDefault="00CA348A" w:rsidP="002256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5E353F7" w14:textId="4F7EB32B" w:rsidR="0022563D" w:rsidRPr="00544F99" w:rsidRDefault="0022563D" w:rsidP="0022563D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4D18E22D" w14:textId="5B6CAF11" w:rsidR="0022563D" w:rsidRPr="00544F99" w:rsidRDefault="00163BFE" w:rsidP="0022563D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1B0977C5" wp14:editId="7722D6F2">
                <wp:simplePos x="0" y="0"/>
                <wp:positionH relativeFrom="margin">
                  <wp:align>center</wp:align>
                </wp:positionH>
                <wp:positionV relativeFrom="paragraph">
                  <wp:posOffset>199755</wp:posOffset>
                </wp:positionV>
                <wp:extent cx="942340" cy="398145"/>
                <wp:effectExtent l="57150" t="38100" r="67310" b="9715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17077" w14:textId="77777777" w:rsidR="00CA348A" w:rsidRDefault="00CA348A" w:rsidP="0022563D">
                            <w:pPr>
                              <w:jc w:val="center"/>
                            </w:pPr>
                            <w:r>
                              <w:t>Group3</w:t>
                            </w:r>
                          </w:p>
                          <w:p w14:paraId="02B442D3" w14:textId="77777777" w:rsidR="00CA348A" w:rsidRDefault="00CA348A" w:rsidP="002256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977C5" id="矩形 37" o:spid="_x0000_s1060" style="position:absolute;left:0;text-align:left;margin-left:0;margin-top:15.75pt;width:74.2pt;height:31.35pt;z-index:251847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B317077" w14:textId="77777777" w:rsidR="00CA348A" w:rsidRDefault="00CA348A" w:rsidP="0022563D">
                      <w:pPr>
                        <w:jc w:val="center"/>
                      </w:pPr>
                      <w:r>
                        <w:t>Group3</w:t>
                      </w:r>
                    </w:p>
                    <w:p w14:paraId="02B442D3" w14:textId="77777777" w:rsidR="00CA348A" w:rsidRDefault="00CA348A" w:rsidP="0022563D"/>
                  </w:txbxContent>
                </v:textbox>
                <w10:wrap anchorx="margin"/>
              </v:rect>
            </w:pict>
          </mc:Fallback>
        </mc:AlternateContent>
      </w:r>
      <w:r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22BB2603" wp14:editId="27D89009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1905" cy="187325"/>
                <wp:effectExtent l="0" t="0" r="36195" b="22225"/>
                <wp:wrapNone/>
                <wp:docPr id="95" name="直線接點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8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20011" id="直線接點 95" o:spid="_x0000_s1026" style="position:absolute;flip:x;z-index:251867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.15pt" to=".1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" strokecolor="black [3040]">
                <w10:wrap anchorx="margin"/>
              </v:line>
            </w:pict>
          </mc:Fallback>
        </mc:AlternateContent>
      </w:r>
    </w:p>
    <w:p w14:paraId="4EA9C212" w14:textId="328E286B" w:rsidR="0022563D" w:rsidRPr="00544F99" w:rsidRDefault="0022563D" w:rsidP="0022563D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618711B1" w14:textId="7384FDA8" w:rsidR="0022563D" w:rsidRPr="00544F99" w:rsidRDefault="00163BFE" w:rsidP="0022563D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11B7DCFC" wp14:editId="5004181B">
                <wp:simplePos x="0" y="0"/>
                <wp:positionH relativeFrom="margin">
                  <wp:align>center</wp:align>
                </wp:positionH>
                <wp:positionV relativeFrom="paragraph">
                  <wp:posOffset>143623</wp:posOffset>
                </wp:positionV>
                <wp:extent cx="2505" cy="187891"/>
                <wp:effectExtent l="0" t="0" r="36195" b="22225"/>
                <wp:wrapNone/>
                <wp:docPr id="99" name="直線接點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187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95B28" id="直線接點 99" o:spid="_x0000_s1026" style="position:absolute;flip:x;z-index:251869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1.3pt" to=".2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" strokecolor="black [3040]">
                <w10:wrap anchorx="margin"/>
              </v:line>
            </w:pict>
          </mc:Fallback>
        </mc:AlternateContent>
      </w:r>
    </w:p>
    <w:p w14:paraId="15BE9563" w14:textId="3AB618D4" w:rsidR="0022563D" w:rsidRPr="00544F99" w:rsidRDefault="00163BFE" w:rsidP="0022563D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5B82FAB0" wp14:editId="44B050F3">
                <wp:simplePos x="0" y="0"/>
                <wp:positionH relativeFrom="column">
                  <wp:posOffset>2849245</wp:posOffset>
                </wp:positionH>
                <wp:positionV relativeFrom="paragraph">
                  <wp:posOffset>106045</wp:posOffset>
                </wp:positionV>
                <wp:extent cx="942340" cy="398145"/>
                <wp:effectExtent l="57150" t="38100" r="67310" b="9715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457F7" w14:textId="77777777" w:rsidR="00CA348A" w:rsidRDefault="00CA348A" w:rsidP="0022563D">
                            <w:pPr>
                              <w:jc w:val="center"/>
                            </w:pPr>
                            <w:r>
                              <w:t>Graph</w:t>
                            </w:r>
                          </w:p>
                          <w:p w14:paraId="025F8B3C" w14:textId="77777777" w:rsidR="00CA348A" w:rsidRDefault="00CA348A" w:rsidP="002256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2FAB0" id="矩形 39" o:spid="_x0000_s1061" style="position:absolute;left:0;text-align:left;margin-left:224.35pt;margin-top:8.35pt;width:74.2pt;height:31.35pt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87457F7" w14:textId="77777777" w:rsidR="00CA348A" w:rsidRDefault="00CA348A" w:rsidP="0022563D">
                      <w:pPr>
                        <w:jc w:val="center"/>
                      </w:pPr>
                      <w:r>
                        <w:t>Graph</w:t>
                      </w:r>
                    </w:p>
                    <w:p w14:paraId="025F8B3C" w14:textId="77777777" w:rsidR="00CA348A" w:rsidRDefault="00CA348A" w:rsidP="002256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75A186" w14:textId="2FE57162" w:rsidR="0022563D" w:rsidRPr="00544F99" w:rsidRDefault="0022563D" w:rsidP="0022563D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7AC2721C" w14:textId="1EEC2752" w:rsidR="0022563D" w:rsidRPr="00544F99" w:rsidRDefault="00163BFE" w:rsidP="0022563D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1544BF00" wp14:editId="65FF1B8F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2505" cy="187891"/>
                <wp:effectExtent l="0" t="0" r="36195" b="22225"/>
                <wp:wrapNone/>
                <wp:docPr id="101" name="直線接點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187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B9870" id="直線接點 101" o:spid="_x0000_s1026" style="position:absolute;flip:x;z-index:251871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3.65pt" to="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" strokecolor="black [3040]">
                <w10:wrap anchorx="margin"/>
              </v:line>
            </w:pict>
          </mc:Fallback>
        </mc:AlternateContent>
      </w:r>
    </w:p>
    <w:p w14:paraId="10A0939C" w14:textId="7F37CAF2" w:rsidR="0022563D" w:rsidRPr="00544F99" w:rsidRDefault="00163BFE" w:rsidP="0022563D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2F654615" wp14:editId="7B7FD285">
                <wp:simplePos x="0" y="0"/>
                <wp:positionH relativeFrom="column">
                  <wp:posOffset>2859266</wp:posOffset>
                </wp:positionH>
                <wp:positionV relativeFrom="paragraph">
                  <wp:posOffset>15214</wp:posOffset>
                </wp:positionV>
                <wp:extent cx="942340" cy="398145"/>
                <wp:effectExtent l="57150" t="38100" r="67310" b="97155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D2183" w14:textId="77777777" w:rsidR="00CA348A" w:rsidRDefault="00CA348A" w:rsidP="0022563D">
                            <w:pPr>
                              <w:jc w:val="center"/>
                            </w:pPr>
                            <w:r>
                              <w:t>SimRank</w:t>
                            </w:r>
                          </w:p>
                          <w:p w14:paraId="43AB7895" w14:textId="77777777" w:rsidR="00CA348A" w:rsidRDefault="00CA348A" w:rsidP="002256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54615" id="矩形 115" o:spid="_x0000_s1062" style="position:absolute;left:0;text-align:left;margin-left:225.15pt;margin-top:1.2pt;width:74.2pt;height:31.35pt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66D2183" w14:textId="77777777" w:rsidR="00CA348A" w:rsidRDefault="00CA348A" w:rsidP="0022563D">
                      <w:pPr>
                        <w:jc w:val="center"/>
                      </w:pPr>
                      <w:r>
                        <w:t>SimRank</w:t>
                      </w:r>
                    </w:p>
                    <w:p w14:paraId="43AB7895" w14:textId="77777777" w:rsidR="00CA348A" w:rsidRDefault="00CA348A" w:rsidP="002256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B4B8FD3" w14:textId="1A7198DB" w:rsidR="0022563D" w:rsidRPr="00544F99" w:rsidRDefault="00163BFE" w:rsidP="0022563D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7DDBE0D0" wp14:editId="65EEFC9D">
                <wp:simplePos x="0" y="0"/>
                <wp:positionH relativeFrom="margin">
                  <wp:align>center</wp:align>
                </wp:positionH>
                <wp:positionV relativeFrom="paragraph">
                  <wp:posOffset>182341</wp:posOffset>
                </wp:positionV>
                <wp:extent cx="2505" cy="187891"/>
                <wp:effectExtent l="0" t="0" r="36195" b="22225"/>
                <wp:wrapNone/>
                <wp:docPr id="103" name="直線接點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187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4A6F2" id="直線接點 103" o:spid="_x0000_s1026" style="position:absolute;flip:x;z-index:251873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4.35pt" to=".2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" strokecolor="black [3040]">
                <w10:wrap anchorx="margin"/>
              </v:line>
            </w:pict>
          </mc:Fallback>
        </mc:AlternateContent>
      </w:r>
    </w:p>
    <w:p w14:paraId="1CD98EC9" w14:textId="6B90691B" w:rsidR="0022563D" w:rsidRPr="00544F99" w:rsidRDefault="00163BFE" w:rsidP="0022563D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163F5C83" wp14:editId="1E1D3343">
                <wp:simplePos x="0" y="0"/>
                <wp:positionH relativeFrom="margin">
                  <wp:align>center</wp:align>
                </wp:positionH>
                <wp:positionV relativeFrom="paragraph">
                  <wp:posOffset>153983</wp:posOffset>
                </wp:positionV>
                <wp:extent cx="942340" cy="398145"/>
                <wp:effectExtent l="57150" t="38100" r="67310" b="97155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DBC61" w14:textId="77777777" w:rsidR="00CA348A" w:rsidRDefault="00CA348A" w:rsidP="002256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F5C83" id="矩形 117" o:spid="_x0000_s1063" style="position:absolute;left:0;text-align:left;margin-left:0;margin-top:12.1pt;width:74.2pt;height:31.35pt;z-index:251857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43DBC61" w14:textId="77777777" w:rsidR="00CA348A" w:rsidRDefault="00CA348A" w:rsidP="002256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4775AE" w14:textId="4C61D412" w:rsidR="0022563D" w:rsidRPr="00544F99" w:rsidRDefault="0022563D" w:rsidP="0022563D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55DF4C69" w14:textId="6FFA80C5" w:rsidR="00163BFE" w:rsidRPr="00544F99" w:rsidRDefault="00163BFE" w:rsidP="00163BFE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3BEDA9F3" w14:textId="2CE46619" w:rsidR="00524243" w:rsidRPr="00544F99" w:rsidRDefault="00176F5A" w:rsidP="00176F5A">
      <w:pPr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圖三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ab/>
        <w:t>Botnet Detection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系統使用案例圖</w:t>
      </w:r>
    </w:p>
    <w:bookmarkEnd w:id="3"/>
    <w:bookmarkEnd w:id="4"/>
    <w:p w14:paraId="31DFC35A" w14:textId="77777777" w:rsidR="00FE4C95" w:rsidRPr="00544F99" w:rsidRDefault="00FE4C95" w:rsidP="00FB5E83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60112574" w14:textId="77777777" w:rsidR="00FB5E83" w:rsidRPr="00544F99" w:rsidRDefault="00FB5E83" w:rsidP="00FB5E83">
      <w:pPr>
        <w:pStyle w:val="a3"/>
        <w:ind w:leftChars="0" w:left="1418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6DD7E64" wp14:editId="6A4680AB">
                <wp:simplePos x="0" y="0"/>
                <wp:positionH relativeFrom="column">
                  <wp:posOffset>1971799</wp:posOffset>
                </wp:positionH>
                <wp:positionV relativeFrom="paragraph">
                  <wp:posOffset>6564</wp:posOffset>
                </wp:positionV>
                <wp:extent cx="1318306" cy="516103"/>
                <wp:effectExtent l="0" t="0" r="15240" b="17780"/>
                <wp:wrapNone/>
                <wp:docPr id="53" name="橢圓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306" cy="516103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5CFF1" w14:textId="4567E412" w:rsidR="00CA348A" w:rsidRDefault="00CA348A" w:rsidP="00FB5E83">
                            <w:pPr>
                              <w:jc w:val="center"/>
                            </w:pPr>
                            <w:r>
                              <w:t>FilterPhase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D7E64" id="橢圓 53" o:spid="_x0000_s1064" style="position:absolute;left:0;text-align:left;margin-left:155.25pt;margin-top:.5pt;width:103.8pt;height:40.6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" fillcolor="white [3201]" strokecolor="black [3200]" strokeweight="1.5pt">
                <v:textbox>
                  <w:txbxContent>
                    <w:p w14:paraId="7595CFF1" w14:textId="4567E412" w:rsidR="00CA348A" w:rsidRDefault="00CA348A" w:rsidP="00FB5E83">
                      <w:pPr>
                        <w:jc w:val="center"/>
                      </w:pPr>
                      <w:r>
                        <w:t>FilterPhase</w:t>
                      </w:r>
                    </w:p>
                  </w:txbxContent>
                </v:textbox>
              </v:oval>
            </w:pict>
          </mc:Fallback>
        </mc:AlternateContent>
      </w:r>
      <w:r w:rsidRPr="00544F99">
        <w:rPr>
          <w:rFonts w:ascii="Times New Roman" w:eastAsia="標楷體" w:hAnsi="Times New Roman" w:cs="Times New Roman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C2FEC2" wp14:editId="2CB41BC4">
                <wp:simplePos x="0" y="0"/>
                <wp:positionH relativeFrom="column">
                  <wp:posOffset>3811255</wp:posOffset>
                </wp:positionH>
                <wp:positionV relativeFrom="paragraph">
                  <wp:posOffset>6767</wp:posOffset>
                </wp:positionV>
                <wp:extent cx="611469" cy="510494"/>
                <wp:effectExtent l="0" t="0" r="17780" b="23495"/>
                <wp:wrapNone/>
                <wp:docPr id="54" name="橢圓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69" cy="510494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706E6" w14:textId="777B50F4" w:rsidR="00CA348A" w:rsidRDefault="00CA348A" w:rsidP="00FB5E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AT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2FEC2" id="橢圓 54" o:spid="_x0000_s1065" style="position:absolute;left:0;text-align:left;margin-left:300.1pt;margin-top:.55pt;width:48.15pt;height:40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" fillcolor="white [3201]" strokecolor="black [3200]" strokeweight="1.5pt">
                <v:textbox>
                  <w:txbxContent>
                    <w:p w14:paraId="219706E6" w14:textId="777B50F4" w:rsidR="00CA348A" w:rsidRDefault="00CA348A" w:rsidP="00FB5E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AT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CD6B17B" w14:textId="77777777" w:rsidR="00FB5E83" w:rsidRPr="00544F99" w:rsidRDefault="00FB5E83" w:rsidP="00FB5E83">
      <w:pPr>
        <w:pStyle w:val="a3"/>
        <w:ind w:leftChars="0" w:left="1418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499E607" wp14:editId="6F1A5A61">
                <wp:simplePos x="0" y="0"/>
                <wp:positionH relativeFrom="column">
                  <wp:posOffset>3295767</wp:posOffset>
                </wp:positionH>
                <wp:positionV relativeFrom="paragraph">
                  <wp:posOffset>42074</wp:posOffset>
                </wp:positionV>
                <wp:extent cx="527323" cy="0"/>
                <wp:effectExtent l="0" t="0" r="25400" b="19050"/>
                <wp:wrapNone/>
                <wp:docPr id="55" name="直線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BB329" id="直線接點 55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3.3pt" to="30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" strokecolor="black [3040]"/>
            </w:pict>
          </mc:Fallback>
        </mc:AlternateContent>
      </w:r>
    </w:p>
    <w:p w14:paraId="23636319" w14:textId="77777777" w:rsidR="00FB5E83" w:rsidRPr="00544F99" w:rsidRDefault="00FB5E83" w:rsidP="00FB5E83">
      <w:pPr>
        <w:pStyle w:val="a3"/>
        <w:ind w:leftChars="0" w:left="1418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</w:p>
    <w:p w14:paraId="45C0A4FE" w14:textId="77777777" w:rsidR="00FB5E83" w:rsidRPr="00544F99" w:rsidRDefault="00FB5E83" w:rsidP="00FB5E83">
      <w:pPr>
        <w:pStyle w:val="a3"/>
        <w:ind w:leftChars="0" w:left="1418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CDF8F96" wp14:editId="47941FD8">
                <wp:simplePos x="0" y="0"/>
                <wp:positionH relativeFrom="column">
                  <wp:posOffset>1971799</wp:posOffset>
                </wp:positionH>
                <wp:positionV relativeFrom="paragraph">
                  <wp:posOffset>6564</wp:posOffset>
                </wp:positionV>
                <wp:extent cx="1318306" cy="516103"/>
                <wp:effectExtent l="0" t="0" r="15240" b="17780"/>
                <wp:wrapNone/>
                <wp:docPr id="56" name="橢圓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306" cy="516103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94DB3" w14:textId="1F568C63" w:rsidR="00CA348A" w:rsidRDefault="00CA348A" w:rsidP="00FB5E83">
                            <w:pPr>
                              <w:jc w:val="center"/>
                            </w:pPr>
                            <w:r>
                              <w:t>Group1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F8F96" id="橢圓 56" o:spid="_x0000_s1066" style="position:absolute;left:0;text-align:left;margin-left:155.25pt;margin-top:.5pt;width:103.8pt;height:40.6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" fillcolor="white [3201]" strokecolor="black [3200]" strokeweight="1.5pt">
                <v:textbox>
                  <w:txbxContent>
                    <w:p w14:paraId="28E94DB3" w14:textId="1F568C63" w:rsidR="00CA348A" w:rsidRDefault="00CA348A" w:rsidP="00FB5E83">
                      <w:pPr>
                        <w:jc w:val="center"/>
                      </w:pPr>
                      <w:r>
                        <w:t>Group1</w:t>
                      </w:r>
                    </w:p>
                  </w:txbxContent>
                </v:textbox>
              </v:oval>
            </w:pict>
          </mc:Fallback>
        </mc:AlternateContent>
      </w:r>
      <w:r w:rsidRPr="00544F99">
        <w:rPr>
          <w:rFonts w:ascii="Times New Roman" w:eastAsia="標楷體" w:hAnsi="Times New Roman" w:cs="Times New Roman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8967DB5" wp14:editId="6061533B">
                <wp:simplePos x="0" y="0"/>
                <wp:positionH relativeFrom="column">
                  <wp:posOffset>3811255</wp:posOffset>
                </wp:positionH>
                <wp:positionV relativeFrom="paragraph">
                  <wp:posOffset>6767</wp:posOffset>
                </wp:positionV>
                <wp:extent cx="611469" cy="510494"/>
                <wp:effectExtent l="0" t="0" r="17780" b="23495"/>
                <wp:wrapNone/>
                <wp:docPr id="57" name="橢圓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69" cy="510494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D9338" w14:textId="606D9BDA" w:rsidR="00CA348A" w:rsidRDefault="00CA348A" w:rsidP="00FB5E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AT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67DB5" id="橢圓 57" o:spid="_x0000_s1067" style="position:absolute;left:0;text-align:left;margin-left:300.1pt;margin-top:.55pt;width:48.15pt;height:40.2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" fillcolor="white [3201]" strokecolor="black [3200]" strokeweight="1.5pt">
                <v:textbox>
                  <w:txbxContent>
                    <w:p w14:paraId="2B1D9338" w14:textId="606D9BDA" w:rsidR="00CA348A" w:rsidRDefault="00CA348A" w:rsidP="00FB5E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AT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0A868037" w14:textId="77777777" w:rsidR="00FB5E83" w:rsidRPr="00544F99" w:rsidRDefault="00FB5E83" w:rsidP="00FB5E83">
      <w:pPr>
        <w:pStyle w:val="a3"/>
        <w:ind w:leftChars="0" w:left="1418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0C2ED68" wp14:editId="211A62A2">
                <wp:simplePos x="0" y="0"/>
                <wp:positionH relativeFrom="column">
                  <wp:posOffset>3295767</wp:posOffset>
                </wp:positionH>
                <wp:positionV relativeFrom="paragraph">
                  <wp:posOffset>42074</wp:posOffset>
                </wp:positionV>
                <wp:extent cx="527323" cy="0"/>
                <wp:effectExtent l="0" t="0" r="25400" b="19050"/>
                <wp:wrapNone/>
                <wp:docPr id="58" name="直線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3C1D5" id="直線接點 58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3.3pt" to="30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" strokecolor="black [3040]"/>
            </w:pict>
          </mc:Fallback>
        </mc:AlternateContent>
      </w:r>
    </w:p>
    <w:p w14:paraId="57CCB2A3" w14:textId="77777777" w:rsidR="00FB5E83" w:rsidRPr="00544F99" w:rsidRDefault="00FB5E83" w:rsidP="00FB5E83">
      <w:pPr>
        <w:pStyle w:val="a3"/>
        <w:ind w:leftChars="0" w:left="1418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</w:p>
    <w:p w14:paraId="62EE0189" w14:textId="77777777" w:rsidR="00FB5E83" w:rsidRPr="00544F99" w:rsidRDefault="00FB5E83" w:rsidP="00FB5E83">
      <w:pPr>
        <w:pStyle w:val="a3"/>
        <w:ind w:leftChars="0" w:left="1418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544CD7B" wp14:editId="4B8BD24E">
                <wp:simplePos x="0" y="0"/>
                <wp:positionH relativeFrom="column">
                  <wp:posOffset>1971799</wp:posOffset>
                </wp:positionH>
                <wp:positionV relativeFrom="paragraph">
                  <wp:posOffset>6564</wp:posOffset>
                </wp:positionV>
                <wp:extent cx="1318306" cy="516103"/>
                <wp:effectExtent l="0" t="0" r="15240" b="17780"/>
                <wp:wrapNone/>
                <wp:docPr id="59" name="橢圓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306" cy="516103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A9A6D" w14:textId="777B7484" w:rsidR="00CA348A" w:rsidRDefault="00CA348A" w:rsidP="00703567">
                            <w:pPr>
                              <w:jc w:val="center"/>
                            </w:pPr>
                            <w:r>
                              <w:t>Group2</w:t>
                            </w:r>
                          </w:p>
                          <w:p w14:paraId="0C46AF01" w14:textId="2B630484" w:rsidR="00CA348A" w:rsidRDefault="00CA348A" w:rsidP="00FB5E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4CD7B" id="橢圓 59" o:spid="_x0000_s1068" style="position:absolute;left:0;text-align:left;margin-left:155.25pt;margin-top:.5pt;width:103.8pt;height:40.6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" fillcolor="white [3201]" strokecolor="black [3200]" strokeweight="1.5pt">
                <v:textbox>
                  <w:txbxContent>
                    <w:p w14:paraId="26DA9A6D" w14:textId="777B7484" w:rsidR="00CA348A" w:rsidRDefault="00CA348A" w:rsidP="00703567">
                      <w:pPr>
                        <w:jc w:val="center"/>
                      </w:pPr>
                      <w:r>
                        <w:t>Group2</w:t>
                      </w:r>
                    </w:p>
                    <w:p w14:paraId="0C46AF01" w14:textId="2B630484" w:rsidR="00CA348A" w:rsidRDefault="00CA348A" w:rsidP="00FB5E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544F99">
        <w:rPr>
          <w:rFonts w:ascii="Times New Roman" w:eastAsia="標楷體" w:hAnsi="Times New Roman" w:cs="Times New Roman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E0FE662" wp14:editId="53061498">
                <wp:simplePos x="0" y="0"/>
                <wp:positionH relativeFrom="column">
                  <wp:posOffset>3811255</wp:posOffset>
                </wp:positionH>
                <wp:positionV relativeFrom="paragraph">
                  <wp:posOffset>6767</wp:posOffset>
                </wp:positionV>
                <wp:extent cx="611469" cy="510494"/>
                <wp:effectExtent l="0" t="0" r="17780" b="23495"/>
                <wp:wrapNone/>
                <wp:docPr id="60" name="橢圓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69" cy="510494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847E7" w14:textId="07A45777" w:rsidR="00CA348A" w:rsidRDefault="00CA348A" w:rsidP="00FB5E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AT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FE662" id="橢圓 60" o:spid="_x0000_s1069" style="position:absolute;left:0;text-align:left;margin-left:300.1pt;margin-top:.55pt;width:48.15pt;height:40.2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" fillcolor="white [3201]" strokecolor="black [3200]" strokeweight="1.5pt">
                <v:textbox>
                  <w:txbxContent>
                    <w:p w14:paraId="3D5847E7" w14:textId="07A45777" w:rsidR="00CA348A" w:rsidRDefault="00CA348A" w:rsidP="00FB5E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AT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FBDDB4E" w14:textId="77777777" w:rsidR="00FB5E83" w:rsidRPr="00544F99" w:rsidRDefault="00FB5E83" w:rsidP="00FB5E83">
      <w:pPr>
        <w:pStyle w:val="a3"/>
        <w:ind w:leftChars="0" w:left="1418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B50E0A3" wp14:editId="58C6A9C0">
                <wp:simplePos x="0" y="0"/>
                <wp:positionH relativeFrom="column">
                  <wp:posOffset>3295767</wp:posOffset>
                </wp:positionH>
                <wp:positionV relativeFrom="paragraph">
                  <wp:posOffset>42074</wp:posOffset>
                </wp:positionV>
                <wp:extent cx="527323" cy="0"/>
                <wp:effectExtent l="0" t="0" r="25400" b="19050"/>
                <wp:wrapNone/>
                <wp:docPr id="61" name="直線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B7BE4" id="直線接點 61" o:spid="_x0000_s1026" style="position:absolute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3.3pt" to="30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" strokecolor="black [3040]"/>
            </w:pict>
          </mc:Fallback>
        </mc:AlternateContent>
      </w:r>
    </w:p>
    <w:p w14:paraId="37D84D99" w14:textId="77777777" w:rsidR="00FB5E83" w:rsidRPr="00544F99" w:rsidRDefault="00FB5E83" w:rsidP="00FB5E83">
      <w:pPr>
        <w:pStyle w:val="a3"/>
        <w:ind w:leftChars="0" w:left="1418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</w:p>
    <w:p w14:paraId="0025BE2D" w14:textId="77777777" w:rsidR="00FB5E83" w:rsidRPr="00544F99" w:rsidRDefault="00FB5E83" w:rsidP="00FB5E83">
      <w:pPr>
        <w:pStyle w:val="a3"/>
        <w:ind w:leftChars="0" w:left="1418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B510604" wp14:editId="0E6084F9">
                <wp:simplePos x="0" y="0"/>
                <wp:positionH relativeFrom="column">
                  <wp:posOffset>1971799</wp:posOffset>
                </wp:positionH>
                <wp:positionV relativeFrom="paragraph">
                  <wp:posOffset>6564</wp:posOffset>
                </wp:positionV>
                <wp:extent cx="1318306" cy="516103"/>
                <wp:effectExtent l="0" t="0" r="15240" b="17780"/>
                <wp:wrapNone/>
                <wp:docPr id="62" name="橢圓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306" cy="516103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B111A" w14:textId="6F9FC992" w:rsidR="00CA348A" w:rsidRDefault="00CA348A" w:rsidP="00FB5E83">
                            <w:pPr>
                              <w:jc w:val="center"/>
                            </w:pPr>
                            <w:r>
                              <w:t>Group3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10604" id="橢圓 62" o:spid="_x0000_s1070" style="position:absolute;left:0;text-align:left;margin-left:155.25pt;margin-top:.5pt;width:103.8pt;height:40.6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" fillcolor="white [3201]" strokecolor="black [3200]" strokeweight="1.5pt">
                <v:textbox>
                  <w:txbxContent>
                    <w:p w14:paraId="586B111A" w14:textId="6F9FC992" w:rsidR="00CA348A" w:rsidRDefault="00CA348A" w:rsidP="00FB5E83">
                      <w:pPr>
                        <w:jc w:val="center"/>
                      </w:pPr>
                      <w:r>
                        <w:t>Group3</w:t>
                      </w:r>
                    </w:p>
                  </w:txbxContent>
                </v:textbox>
              </v:oval>
            </w:pict>
          </mc:Fallback>
        </mc:AlternateContent>
      </w:r>
      <w:r w:rsidRPr="00544F99">
        <w:rPr>
          <w:rFonts w:ascii="Times New Roman" w:eastAsia="標楷體" w:hAnsi="Times New Roman" w:cs="Times New Roman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7D9FCCE" wp14:editId="70C43516">
                <wp:simplePos x="0" y="0"/>
                <wp:positionH relativeFrom="column">
                  <wp:posOffset>3811255</wp:posOffset>
                </wp:positionH>
                <wp:positionV relativeFrom="paragraph">
                  <wp:posOffset>6767</wp:posOffset>
                </wp:positionV>
                <wp:extent cx="611469" cy="510494"/>
                <wp:effectExtent l="0" t="0" r="17780" b="23495"/>
                <wp:wrapNone/>
                <wp:docPr id="63" name="橢圓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69" cy="510494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6B62D" w14:textId="3A25CEC3" w:rsidR="00CA348A" w:rsidRDefault="00CA348A" w:rsidP="00FB5E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AT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9FCCE" id="橢圓 63" o:spid="_x0000_s1071" style="position:absolute;left:0;text-align:left;margin-left:300.1pt;margin-top:.55pt;width:48.15pt;height:40.2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" fillcolor="white [3201]" strokecolor="black [3200]" strokeweight="1.5pt">
                <v:textbox>
                  <w:txbxContent>
                    <w:p w14:paraId="13D6B62D" w14:textId="3A25CEC3" w:rsidR="00CA348A" w:rsidRDefault="00CA348A" w:rsidP="00FB5E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AT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42FD84C9" w14:textId="77777777" w:rsidR="00FB5E83" w:rsidRPr="00544F99" w:rsidRDefault="00FB5E83" w:rsidP="00FB5E83">
      <w:pPr>
        <w:pStyle w:val="a3"/>
        <w:ind w:leftChars="0" w:left="1418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2358D6C" wp14:editId="4B7F2899">
                <wp:simplePos x="0" y="0"/>
                <wp:positionH relativeFrom="column">
                  <wp:posOffset>3295767</wp:posOffset>
                </wp:positionH>
                <wp:positionV relativeFrom="paragraph">
                  <wp:posOffset>42074</wp:posOffset>
                </wp:positionV>
                <wp:extent cx="527323" cy="0"/>
                <wp:effectExtent l="0" t="0" r="25400" b="19050"/>
                <wp:wrapNone/>
                <wp:docPr id="64" name="直線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EC733" id="直線接點 64" o:spid="_x0000_s1026" style="position:absolute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3.3pt" to="30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" strokecolor="black [3040]"/>
            </w:pict>
          </mc:Fallback>
        </mc:AlternateContent>
      </w:r>
    </w:p>
    <w:p w14:paraId="12DBF4F5" w14:textId="5EDC6B6F" w:rsidR="00FB5E83" w:rsidRPr="00544F99" w:rsidRDefault="00FB5E83" w:rsidP="00FB5E83">
      <w:pPr>
        <w:pStyle w:val="a3"/>
        <w:ind w:leftChars="0" w:left="1418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</w:p>
    <w:p w14:paraId="49127CBB" w14:textId="7EE24C93" w:rsidR="00703567" w:rsidRPr="00544F99" w:rsidRDefault="00703567" w:rsidP="00FB5E83">
      <w:pPr>
        <w:pStyle w:val="a3"/>
        <w:ind w:leftChars="0" w:left="1418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8F696E2" wp14:editId="13F14069">
                <wp:simplePos x="0" y="0"/>
                <wp:positionH relativeFrom="column">
                  <wp:posOffset>3298825</wp:posOffset>
                </wp:positionH>
                <wp:positionV relativeFrom="paragraph">
                  <wp:posOffset>270510</wp:posOffset>
                </wp:positionV>
                <wp:extent cx="527050" cy="0"/>
                <wp:effectExtent l="0" t="0" r="25400" b="19050"/>
                <wp:wrapNone/>
                <wp:docPr id="91" name="直線接點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3891E" id="直線接點 91" o:spid="_x0000_s1026" style="position:absolute;z-index: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75pt,21.3pt" to="301.2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" strokecolor="black [3040]"/>
            </w:pict>
          </mc:Fallback>
        </mc:AlternateContent>
      </w:r>
      <w:r w:rsidRPr="00544F99">
        <w:rPr>
          <w:rFonts w:ascii="Times New Roman" w:eastAsia="標楷體" w:hAnsi="Times New Roman" w:cs="Times New Roman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5712BB1B" wp14:editId="6439AEBC">
                <wp:simplePos x="0" y="0"/>
                <wp:positionH relativeFrom="column">
                  <wp:posOffset>3813810</wp:posOffset>
                </wp:positionH>
                <wp:positionV relativeFrom="paragraph">
                  <wp:posOffset>6350</wp:posOffset>
                </wp:positionV>
                <wp:extent cx="610870" cy="509905"/>
                <wp:effectExtent l="0" t="0" r="17780" b="23495"/>
                <wp:wrapNone/>
                <wp:docPr id="90" name="橢圓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" cy="50990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020C9" w14:textId="09A48E8F" w:rsidR="00CA348A" w:rsidRDefault="00CA348A" w:rsidP="007035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AT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12BB1B" id="橢圓 90" o:spid="_x0000_s1072" style="position:absolute;left:0;text-align:left;margin-left:300.3pt;margin-top:.5pt;width:48.1pt;height:40.15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" fillcolor="white [3201]" strokecolor="black [3200]" strokeweight="1.5pt">
                <v:textbox>
                  <w:txbxContent>
                    <w:p w14:paraId="430020C9" w14:textId="09A48E8F" w:rsidR="00CA348A" w:rsidRDefault="00CA348A" w:rsidP="007035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AT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544F99">
        <w:rPr>
          <w:rFonts w:ascii="Times New Roman" w:eastAsia="標楷體" w:hAnsi="Times New Roman" w:cs="Times New Roman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E64154E" wp14:editId="40A5B2E6">
                <wp:simplePos x="0" y="0"/>
                <wp:positionH relativeFrom="column">
                  <wp:posOffset>1974850</wp:posOffset>
                </wp:positionH>
                <wp:positionV relativeFrom="paragraph">
                  <wp:posOffset>6350</wp:posOffset>
                </wp:positionV>
                <wp:extent cx="1318306" cy="516103"/>
                <wp:effectExtent l="0" t="0" r="15240" b="17780"/>
                <wp:wrapNone/>
                <wp:docPr id="89" name="橢圓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306" cy="516103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FCE0A" w14:textId="64A5156E" w:rsidR="00CA348A" w:rsidRDefault="00CA348A" w:rsidP="00703567">
                            <w:pPr>
                              <w:jc w:val="center"/>
                            </w:pPr>
                            <w:r>
                              <w:t>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64154E" id="橢圓 89" o:spid="_x0000_s1073" style="position:absolute;left:0;text-align:left;margin-left:155.5pt;margin-top:.5pt;width:103.8pt;height:40.65pt;z-index: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" fillcolor="white [3201]" strokecolor="black [3200]" strokeweight="1.5pt">
                <v:textbox>
                  <w:txbxContent>
                    <w:p w14:paraId="162FCE0A" w14:textId="64A5156E" w:rsidR="00CA348A" w:rsidRDefault="00CA348A" w:rsidP="00703567">
                      <w:pPr>
                        <w:jc w:val="center"/>
                      </w:pPr>
                      <w:r>
                        <w:t>Graph</w:t>
                      </w:r>
                    </w:p>
                  </w:txbxContent>
                </v:textbox>
              </v:oval>
            </w:pict>
          </mc:Fallback>
        </mc:AlternateContent>
      </w:r>
    </w:p>
    <w:p w14:paraId="141B71DF" w14:textId="7BEC2E42" w:rsidR="00703567" w:rsidRPr="00544F99" w:rsidRDefault="00703567" w:rsidP="00FB5E83">
      <w:pPr>
        <w:pStyle w:val="a3"/>
        <w:ind w:leftChars="0" w:left="1418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</w:p>
    <w:p w14:paraId="2EB7874C" w14:textId="18E47C3A" w:rsidR="00703567" w:rsidRPr="00544F99" w:rsidRDefault="00703567" w:rsidP="00FB5E83">
      <w:pPr>
        <w:pStyle w:val="a3"/>
        <w:ind w:leftChars="0" w:left="1418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</w:p>
    <w:p w14:paraId="71D53469" w14:textId="5EDB3172" w:rsidR="00703567" w:rsidRPr="00544F99" w:rsidRDefault="00703567" w:rsidP="00FB5E83">
      <w:pPr>
        <w:pStyle w:val="a3"/>
        <w:ind w:leftChars="0" w:left="1418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7AE0FF8A" wp14:editId="11DB263C">
                <wp:simplePos x="0" y="0"/>
                <wp:positionH relativeFrom="column">
                  <wp:posOffset>3320415</wp:posOffset>
                </wp:positionH>
                <wp:positionV relativeFrom="paragraph">
                  <wp:posOffset>270510</wp:posOffset>
                </wp:positionV>
                <wp:extent cx="527050" cy="0"/>
                <wp:effectExtent l="0" t="0" r="25400" b="19050"/>
                <wp:wrapNone/>
                <wp:docPr id="94" name="直線接點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D9A04" id="直線接點 94" o:spid="_x0000_s1026" style="position:absolute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5pt,21.3pt" to="302.9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" strokecolor="black [3040]"/>
            </w:pict>
          </mc:Fallback>
        </mc:AlternateContent>
      </w:r>
      <w:r w:rsidRPr="00544F99">
        <w:rPr>
          <w:rFonts w:ascii="Times New Roman" w:eastAsia="標楷體" w:hAnsi="Times New Roman" w:cs="Times New Roman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290C2078" wp14:editId="5DCCB8D2">
                <wp:simplePos x="0" y="0"/>
                <wp:positionH relativeFrom="column">
                  <wp:posOffset>1996440</wp:posOffset>
                </wp:positionH>
                <wp:positionV relativeFrom="paragraph">
                  <wp:posOffset>6350</wp:posOffset>
                </wp:positionV>
                <wp:extent cx="1318260" cy="515620"/>
                <wp:effectExtent l="0" t="0" r="15240" b="17780"/>
                <wp:wrapNone/>
                <wp:docPr id="92" name="橢圓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1562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0B504" w14:textId="77777777" w:rsidR="00CA348A" w:rsidRDefault="00CA348A" w:rsidP="00703567">
                            <w:pPr>
                              <w:jc w:val="center"/>
                            </w:pPr>
                            <w:r>
                              <w:t>SimRank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C2078" id="橢圓 92" o:spid="_x0000_s1074" style="position:absolute;left:0;text-align:left;margin-left:157.2pt;margin-top:.5pt;width:103.8pt;height:40.6pt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" fillcolor="white [3201]" strokecolor="black [3200]" strokeweight="1.5pt">
                <v:textbox>
                  <w:txbxContent>
                    <w:p w14:paraId="2940B504" w14:textId="77777777" w:rsidR="00CA348A" w:rsidRDefault="00CA348A" w:rsidP="00703567">
                      <w:pPr>
                        <w:jc w:val="center"/>
                      </w:pPr>
                      <w:r>
                        <w:t>SimRank</w:t>
                      </w:r>
                    </w:p>
                  </w:txbxContent>
                </v:textbox>
              </v:oval>
            </w:pict>
          </mc:Fallback>
        </mc:AlternateContent>
      </w:r>
      <w:r w:rsidRPr="00544F99">
        <w:rPr>
          <w:rFonts w:ascii="Times New Roman" w:eastAsia="標楷體" w:hAnsi="Times New Roman" w:cs="Times New Roman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155948EA" wp14:editId="40AAAD08">
                <wp:simplePos x="0" y="0"/>
                <wp:positionH relativeFrom="column">
                  <wp:posOffset>3835400</wp:posOffset>
                </wp:positionH>
                <wp:positionV relativeFrom="paragraph">
                  <wp:posOffset>6350</wp:posOffset>
                </wp:positionV>
                <wp:extent cx="611469" cy="510494"/>
                <wp:effectExtent l="0" t="0" r="17780" b="23495"/>
                <wp:wrapNone/>
                <wp:docPr id="93" name="橢圓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69" cy="510494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59BD8" w14:textId="54988DFF" w:rsidR="00CA348A" w:rsidRDefault="00CA348A" w:rsidP="007035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AT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5948EA" id="橢圓 93" o:spid="_x0000_s1075" style="position:absolute;left:0;text-align:left;margin-left:302pt;margin-top:.5pt;width:48.15pt;height:40.2pt;z-index: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" fillcolor="white [3201]" strokecolor="black [3200]" strokeweight="1.5pt">
                <v:textbox>
                  <w:txbxContent>
                    <w:p w14:paraId="21B59BD8" w14:textId="54988DFF" w:rsidR="00CA348A" w:rsidRDefault="00CA348A" w:rsidP="007035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AT</w:t>
                      </w: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3BD5DA98" w14:textId="782AE865" w:rsidR="00703567" w:rsidRPr="00544F99" w:rsidRDefault="00703567" w:rsidP="00FB5E83">
      <w:pPr>
        <w:pStyle w:val="a3"/>
        <w:ind w:leftChars="0" w:left="1418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</w:p>
    <w:p w14:paraId="21225B03" w14:textId="77777777" w:rsidR="00163BFE" w:rsidRPr="00544F99" w:rsidRDefault="00163BFE" w:rsidP="00FB5E83">
      <w:pPr>
        <w:pStyle w:val="a3"/>
        <w:ind w:leftChars="0" w:left="1418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</w:p>
    <w:p w14:paraId="3262BC65" w14:textId="0D19569A" w:rsidR="00EA5DD1" w:rsidRPr="00544F99" w:rsidRDefault="00084FBB" w:rsidP="008F749F">
      <w:pPr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圖四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ab/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系統接受度測試</w:t>
      </w:r>
    </w:p>
    <w:p w14:paraId="1DD103F9" w14:textId="328A07FA" w:rsidR="009E7B91" w:rsidRPr="00544F99" w:rsidRDefault="004320F7" w:rsidP="004320F7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人員職責分配</w:t>
      </w:r>
      <w:r w:rsidR="00A654C9" w:rsidRPr="00544F99">
        <w:rPr>
          <w:rFonts w:ascii="Times New Roman" w:eastAsia="標楷體" w:hAnsi="Times New Roman" w:cs="Times New Roman"/>
          <w:color w:val="000000" w:themeColor="text1"/>
          <w:szCs w:val="24"/>
        </w:rPr>
        <w:t>(Personnel and Responsibility)</w:t>
      </w:r>
    </w:p>
    <w:p w14:paraId="769224BF" w14:textId="68C3ED66" w:rsidR="00A654C9" w:rsidRPr="00544F99" w:rsidRDefault="00A654C9" w:rsidP="00A654C9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本系統之測試人員姓名及職責如下列所示。</w:t>
      </w:r>
    </w:p>
    <w:p w14:paraId="5F98A38E" w14:textId="058DFE80" w:rsidR="00A654C9" w:rsidRPr="00544F99" w:rsidRDefault="00A654C9" w:rsidP="00A35C34">
      <w:pPr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表</w:t>
      </w:r>
      <w:r w:rsidR="00A35C34" w:rsidRPr="00544F99">
        <w:rPr>
          <w:rFonts w:ascii="Times New Roman" w:eastAsia="標楷體" w:hAnsi="Times New Roman" w:cs="Times New Roman"/>
          <w:color w:val="000000" w:themeColor="text1"/>
          <w:szCs w:val="24"/>
        </w:rPr>
        <w:t>一</w:t>
      </w:r>
      <w:r w:rsidR="00B944B2" w:rsidRPr="00544F99">
        <w:rPr>
          <w:rFonts w:ascii="Times New Roman" w:eastAsia="標楷體" w:hAnsi="Times New Roman" w:cs="Times New Roman"/>
          <w:color w:val="000000" w:themeColor="text1"/>
          <w:szCs w:val="24"/>
        </w:rPr>
        <w:tab/>
      </w:r>
      <w:r w:rsidR="00B944B2" w:rsidRPr="00544F99">
        <w:rPr>
          <w:rFonts w:ascii="Times New Roman" w:eastAsia="標楷體" w:hAnsi="Times New Roman" w:cs="Times New Roman"/>
          <w:color w:val="000000" w:themeColor="text1"/>
          <w:szCs w:val="24"/>
        </w:rPr>
        <w:t>人員職責分配表</w:t>
      </w:r>
    </w:p>
    <w:tbl>
      <w:tblPr>
        <w:tblStyle w:val="61"/>
        <w:tblW w:w="0" w:type="auto"/>
        <w:jc w:val="center"/>
        <w:tblLook w:val="04A0" w:firstRow="1" w:lastRow="0" w:firstColumn="1" w:lastColumn="0" w:noHBand="0" w:noVBand="1"/>
      </w:tblPr>
      <w:tblGrid>
        <w:gridCol w:w="1713"/>
        <w:gridCol w:w="1713"/>
      </w:tblGrid>
      <w:tr w:rsidR="00E02EAA" w:rsidRPr="00544F99" w14:paraId="2CED93E3" w14:textId="77777777" w:rsidTr="00295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top w:val="single" w:sz="12" w:space="0" w:color="auto"/>
              <w:left w:val="single" w:sz="12" w:space="0" w:color="auto"/>
            </w:tcBorders>
          </w:tcPr>
          <w:p w14:paraId="6EC46691" w14:textId="201A8043" w:rsidR="00A35C34" w:rsidRPr="00544F99" w:rsidRDefault="00A35C34" w:rsidP="00A35C3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Testing Activities</w:t>
            </w:r>
          </w:p>
        </w:tc>
        <w:tc>
          <w:tcPr>
            <w:tcW w:w="1713" w:type="dxa"/>
            <w:tcBorders>
              <w:top w:val="single" w:sz="12" w:space="0" w:color="auto"/>
              <w:right w:val="single" w:sz="12" w:space="0" w:color="auto"/>
            </w:tcBorders>
          </w:tcPr>
          <w:p w14:paraId="7F9FB4F2" w14:textId="4ED177BF" w:rsidR="00A35C34" w:rsidRPr="00544F99" w:rsidRDefault="00A35C34" w:rsidP="00A35C34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Personnel</w:t>
            </w:r>
          </w:p>
        </w:tc>
      </w:tr>
      <w:tr w:rsidR="00E02EAA" w:rsidRPr="00544F99" w14:paraId="4EACC754" w14:textId="77777777" w:rsidTr="0029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left w:val="single" w:sz="12" w:space="0" w:color="auto"/>
            </w:tcBorders>
          </w:tcPr>
          <w:p w14:paraId="314F3B90" w14:textId="40F2C7D4" w:rsidR="00E02EAA" w:rsidRPr="00544F99" w:rsidRDefault="00E02EAA" w:rsidP="00E02E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IT1</w:t>
            </w:r>
          </w:p>
        </w:tc>
        <w:tc>
          <w:tcPr>
            <w:tcW w:w="1713" w:type="dxa"/>
            <w:tcBorders>
              <w:right w:val="single" w:sz="12" w:space="0" w:color="auto"/>
            </w:tcBorders>
          </w:tcPr>
          <w:p w14:paraId="47ACE3D2" w14:textId="7DA59744" w:rsidR="00E02EAA" w:rsidRPr="00544F99" w:rsidRDefault="00E02EAA" w:rsidP="00E02EA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卓峰民</w:t>
            </w:r>
          </w:p>
        </w:tc>
      </w:tr>
      <w:tr w:rsidR="00E02EAA" w:rsidRPr="00544F99" w14:paraId="5FBA6C60" w14:textId="77777777" w:rsidTr="00295214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left w:val="single" w:sz="12" w:space="0" w:color="auto"/>
            </w:tcBorders>
          </w:tcPr>
          <w:p w14:paraId="5567CBC3" w14:textId="3CE8DA1F" w:rsidR="00E02EAA" w:rsidRPr="00544F99" w:rsidRDefault="00E02EAA" w:rsidP="00E02E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IT2</w:t>
            </w:r>
          </w:p>
        </w:tc>
        <w:tc>
          <w:tcPr>
            <w:tcW w:w="1713" w:type="dxa"/>
            <w:tcBorders>
              <w:right w:val="single" w:sz="12" w:space="0" w:color="auto"/>
            </w:tcBorders>
          </w:tcPr>
          <w:p w14:paraId="0A00E769" w14:textId="736E7E22" w:rsidR="00E02EAA" w:rsidRPr="00544F99" w:rsidRDefault="00E02EAA" w:rsidP="00E02EA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卓峰民</w:t>
            </w:r>
          </w:p>
        </w:tc>
      </w:tr>
      <w:tr w:rsidR="00E02EAA" w:rsidRPr="00544F99" w14:paraId="7E5078C2" w14:textId="77777777" w:rsidTr="0029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left w:val="single" w:sz="12" w:space="0" w:color="auto"/>
            </w:tcBorders>
          </w:tcPr>
          <w:p w14:paraId="0DDC98C9" w14:textId="4C04A363" w:rsidR="00E02EAA" w:rsidRPr="00544F99" w:rsidRDefault="00E02EAA" w:rsidP="00E02E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IT3</w:t>
            </w:r>
          </w:p>
        </w:tc>
        <w:tc>
          <w:tcPr>
            <w:tcW w:w="1713" w:type="dxa"/>
            <w:tcBorders>
              <w:right w:val="single" w:sz="12" w:space="0" w:color="auto"/>
            </w:tcBorders>
          </w:tcPr>
          <w:p w14:paraId="62DE1ECD" w14:textId="5D6152DC" w:rsidR="00E02EAA" w:rsidRPr="00544F99" w:rsidRDefault="00E02EAA" w:rsidP="00E02EA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歐奇隴</w:t>
            </w:r>
          </w:p>
        </w:tc>
      </w:tr>
      <w:tr w:rsidR="00E02EAA" w:rsidRPr="00544F99" w14:paraId="2977F675" w14:textId="77777777" w:rsidTr="002078DB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left w:val="single" w:sz="12" w:space="0" w:color="auto"/>
              <w:bottom w:val="single" w:sz="4" w:space="0" w:color="auto"/>
            </w:tcBorders>
          </w:tcPr>
          <w:p w14:paraId="7035A5F5" w14:textId="3F5F9376" w:rsidR="00E02EAA" w:rsidRPr="00544F99" w:rsidRDefault="00E02EAA" w:rsidP="00E02E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IT4</w:t>
            </w:r>
          </w:p>
        </w:tc>
        <w:tc>
          <w:tcPr>
            <w:tcW w:w="1713" w:type="dxa"/>
            <w:tcBorders>
              <w:bottom w:val="single" w:sz="4" w:space="0" w:color="auto"/>
              <w:right w:val="single" w:sz="12" w:space="0" w:color="auto"/>
            </w:tcBorders>
          </w:tcPr>
          <w:p w14:paraId="552C8F08" w14:textId="219D0FF2" w:rsidR="00E02EAA" w:rsidRPr="00544F99" w:rsidRDefault="00E02EAA" w:rsidP="00E02EA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歐奇隴</w:t>
            </w:r>
          </w:p>
        </w:tc>
      </w:tr>
      <w:tr w:rsidR="00E02EAA" w:rsidRPr="00544F99" w14:paraId="2979E1F6" w14:textId="77777777" w:rsidTr="00207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left w:val="single" w:sz="12" w:space="0" w:color="auto"/>
              <w:bottom w:val="single" w:sz="4" w:space="0" w:color="auto"/>
            </w:tcBorders>
          </w:tcPr>
          <w:p w14:paraId="63983A84" w14:textId="7666C070" w:rsidR="00E02EAA" w:rsidRPr="00544F99" w:rsidRDefault="00E02EAA" w:rsidP="00E02E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IT5</w:t>
            </w:r>
          </w:p>
        </w:tc>
        <w:tc>
          <w:tcPr>
            <w:tcW w:w="1713" w:type="dxa"/>
            <w:tcBorders>
              <w:bottom w:val="single" w:sz="4" w:space="0" w:color="auto"/>
              <w:right w:val="single" w:sz="12" w:space="0" w:color="auto"/>
            </w:tcBorders>
          </w:tcPr>
          <w:p w14:paraId="6209B537" w14:textId="63236859" w:rsidR="00E02EAA" w:rsidRPr="00544F99" w:rsidRDefault="00E02EAA" w:rsidP="00E02EA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滕韋呈</w:t>
            </w:r>
          </w:p>
        </w:tc>
      </w:tr>
      <w:tr w:rsidR="00E02EAA" w:rsidRPr="00544F99" w14:paraId="41312408" w14:textId="77777777" w:rsidTr="002078DB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left w:val="single" w:sz="12" w:space="0" w:color="auto"/>
              <w:bottom w:val="single" w:sz="4" w:space="0" w:color="auto"/>
            </w:tcBorders>
          </w:tcPr>
          <w:p w14:paraId="5DE44777" w14:textId="1651A091" w:rsidR="00E02EAA" w:rsidRPr="00544F99" w:rsidRDefault="00E02EAA" w:rsidP="00E02E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IT6</w:t>
            </w:r>
          </w:p>
        </w:tc>
        <w:tc>
          <w:tcPr>
            <w:tcW w:w="1713" w:type="dxa"/>
            <w:tcBorders>
              <w:bottom w:val="single" w:sz="4" w:space="0" w:color="auto"/>
              <w:right w:val="single" w:sz="12" w:space="0" w:color="auto"/>
            </w:tcBorders>
          </w:tcPr>
          <w:p w14:paraId="19969725" w14:textId="69D29B93" w:rsidR="00E02EAA" w:rsidRPr="00544F99" w:rsidRDefault="00E02EAA" w:rsidP="00E02EA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滕韋呈</w:t>
            </w:r>
          </w:p>
        </w:tc>
      </w:tr>
      <w:tr w:rsidR="00E02EAA" w:rsidRPr="00544F99" w14:paraId="0AC89944" w14:textId="77777777" w:rsidTr="0029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top w:val="single" w:sz="12" w:space="0" w:color="auto"/>
              <w:left w:val="single" w:sz="12" w:space="0" w:color="auto"/>
            </w:tcBorders>
          </w:tcPr>
          <w:p w14:paraId="7A36A417" w14:textId="32F5EA93" w:rsidR="00E02EAA" w:rsidRPr="00544F99" w:rsidRDefault="00E02EAA" w:rsidP="00E02E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AT1</w:t>
            </w:r>
          </w:p>
        </w:tc>
        <w:tc>
          <w:tcPr>
            <w:tcW w:w="1713" w:type="dxa"/>
            <w:tcBorders>
              <w:top w:val="single" w:sz="12" w:space="0" w:color="auto"/>
              <w:right w:val="single" w:sz="12" w:space="0" w:color="auto"/>
            </w:tcBorders>
          </w:tcPr>
          <w:p w14:paraId="1D421266" w14:textId="573610F5" w:rsidR="00E02EAA" w:rsidRPr="00544F99" w:rsidRDefault="00E02EAA" w:rsidP="00E02EA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卓峰民</w:t>
            </w:r>
          </w:p>
        </w:tc>
      </w:tr>
      <w:tr w:rsidR="00E02EAA" w:rsidRPr="00544F99" w14:paraId="2FD06EF3" w14:textId="77777777" w:rsidTr="00295214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left w:val="single" w:sz="12" w:space="0" w:color="auto"/>
            </w:tcBorders>
          </w:tcPr>
          <w:p w14:paraId="4CAC80BF" w14:textId="272F86AF" w:rsidR="00E02EAA" w:rsidRPr="00544F99" w:rsidRDefault="00E02EAA" w:rsidP="00E02E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AT2</w:t>
            </w:r>
          </w:p>
        </w:tc>
        <w:tc>
          <w:tcPr>
            <w:tcW w:w="1713" w:type="dxa"/>
            <w:tcBorders>
              <w:right w:val="single" w:sz="12" w:space="0" w:color="auto"/>
            </w:tcBorders>
          </w:tcPr>
          <w:p w14:paraId="10D3FE53" w14:textId="50355A2C" w:rsidR="00E02EAA" w:rsidRPr="00544F99" w:rsidRDefault="00E02EAA" w:rsidP="00E02EA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卓峰民</w:t>
            </w:r>
          </w:p>
        </w:tc>
      </w:tr>
      <w:tr w:rsidR="00E02EAA" w:rsidRPr="00544F99" w14:paraId="1DA25225" w14:textId="77777777" w:rsidTr="00D17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left w:val="single" w:sz="12" w:space="0" w:color="auto"/>
            </w:tcBorders>
          </w:tcPr>
          <w:p w14:paraId="6A3D2DFA" w14:textId="271AAEAB" w:rsidR="00E02EAA" w:rsidRPr="00544F99" w:rsidRDefault="00E02EAA" w:rsidP="00E02E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AT3</w:t>
            </w:r>
          </w:p>
        </w:tc>
        <w:tc>
          <w:tcPr>
            <w:tcW w:w="1713" w:type="dxa"/>
            <w:tcBorders>
              <w:right w:val="single" w:sz="12" w:space="0" w:color="auto"/>
            </w:tcBorders>
          </w:tcPr>
          <w:p w14:paraId="4819B785" w14:textId="1C2D8767" w:rsidR="00E02EAA" w:rsidRPr="00544F99" w:rsidRDefault="00E02EAA" w:rsidP="00E02EAA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歐奇隴</w:t>
            </w:r>
          </w:p>
        </w:tc>
      </w:tr>
      <w:tr w:rsidR="00E02EAA" w:rsidRPr="00544F99" w14:paraId="39FEC0E9" w14:textId="77777777" w:rsidTr="00D17713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left w:val="single" w:sz="12" w:space="0" w:color="auto"/>
            </w:tcBorders>
          </w:tcPr>
          <w:p w14:paraId="677BF65C" w14:textId="71AC2868" w:rsidR="00E02EAA" w:rsidRPr="00544F99" w:rsidRDefault="00E02EAA" w:rsidP="00E02E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AT4</w:t>
            </w:r>
          </w:p>
        </w:tc>
        <w:tc>
          <w:tcPr>
            <w:tcW w:w="1713" w:type="dxa"/>
            <w:tcBorders>
              <w:right w:val="single" w:sz="12" w:space="0" w:color="auto"/>
            </w:tcBorders>
          </w:tcPr>
          <w:p w14:paraId="19A715DF" w14:textId="19B04221" w:rsidR="00E02EAA" w:rsidRPr="00544F99" w:rsidRDefault="00E02EAA" w:rsidP="00E02EAA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歐奇隴</w:t>
            </w:r>
          </w:p>
        </w:tc>
      </w:tr>
      <w:tr w:rsidR="00E02EAA" w:rsidRPr="00544F99" w14:paraId="6662DEE5" w14:textId="77777777" w:rsidTr="00D17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left w:val="single" w:sz="12" w:space="0" w:color="auto"/>
            </w:tcBorders>
          </w:tcPr>
          <w:p w14:paraId="6C7194E4" w14:textId="599AAFE6" w:rsidR="00DC2FF2" w:rsidRPr="00544F99" w:rsidRDefault="00DC2FF2" w:rsidP="00DC2FF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AT5</w:t>
            </w:r>
          </w:p>
        </w:tc>
        <w:tc>
          <w:tcPr>
            <w:tcW w:w="1713" w:type="dxa"/>
            <w:tcBorders>
              <w:right w:val="single" w:sz="12" w:space="0" w:color="auto"/>
            </w:tcBorders>
          </w:tcPr>
          <w:p w14:paraId="5C69EAD5" w14:textId="540250EB" w:rsidR="00DC2FF2" w:rsidRPr="00544F99" w:rsidRDefault="00DC2FF2" w:rsidP="00DC2FF2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滕韋呈</w:t>
            </w:r>
          </w:p>
        </w:tc>
      </w:tr>
      <w:tr w:rsidR="00E02EAA" w:rsidRPr="00544F99" w14:paraId="17A96CE9" w14:textId="77777777" w:rsidTr="00295214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left w:val="single" w:sz="12" w:space="0" w:color="auto"/>
              <w:bottom w:val="single" w:sz="12" w:space="0" w:color="auto"/>
            </w:tcBorders>
          </w:tcPr>
          <w:p w14:paraId="49D86A98" w14:textId="70FEAED8" w:rsidR="00DC2FF2" w:rsidRPr="00544F99" w:rsidRDefault="00DC2FF2" w:rsidP="00DC2FF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AT6</w:t>
            </w:r>
          </w:p>
        </w:tc>
        <w:tc>
          <w:tcPr>
            <w:tcW w:w="1713" w:type="dxa"/>
            <w:tcBorders>
              <w:bottom w:val="single" w:sz="12" w:space="0" w:color="auto"/>
              <w:right w:val="single" w:sz="12" w:space="0" w:color="auto"/>
            </w:tcBorders>
          </w:tcPr>
          <w:p w14:paraId="0E7E204A" w14:textId="2A2EB601" w:rsidR="00DC2FF2" w:rsidRPr="00544F99" w:rsidRDefault="00DC2FF2" w:rsidP="00DC2FF2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F99">
              <w:rPr>
                <w:rFonts w:ascii="Times New Roman" w:eastAsia="標楷體" w:hAnsi="Times New Roman" w:cs="Times New Roman"/>
                <w:sz w:val="20"/>
                <w:szCs w:val="20"/>
              </w:rPr>
              <w:t>滕韋呈</w:t>
            </w:r>
          </w:p>
        </w:tc>
      </w:tr>
    </w:tbl>
    <w:p w14:paraId="7B78F536" w14:textId="3271877C" w:rsidR="009E7B91" w:rsidRPr="00544F99" w:rsidRDefault="004D152F" w:rsidP="004D152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測試案例</w:t>
      </w:r>
      <w:r w:rsidR="000B250B" w:rsidRPr="00544F99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="00A654C9" w:rsidRPr="00544F99">
        <w:rPr>
          <w:rFonts w:ascii="Times New Roman" w:eastAsia="標楷體" w:hAnsi="Times New Roman" w:cs="Times New Roman"/>
          <w:color w:val="000000" w:themeColor="text1"/>
          <w:szCs w:val="24"/>
        </w:rPr>
        <w:t>Test Case</w:t>
      </w:r>
      <w:r w:rsidR="000B250B" w:rsidRPr="00544F99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14:paraId="6A640530" w14:textId="77777777" w:rsidR="000B250B" w:rsidRPr="00544F99" w:rsidRDefault="000B250B" w:rsidP="000B250B">
      <w:pPr>
        <w:pStyle w:val="Default"/>
        <w:numPr>
          <w:ilvl w:val="1"/>
          <w:numId w:val="1"/>
        </w:numPr>
        <w:rPr>
          <w:rFonts w:eastAsia="標楷體"/>
          <w:color w:val="000000" w:themeColor="text1"/>
        </w:rPr>
      </w:pPr>
      <w:r w:rsidRPr="00544F99">
        <w:rPr>
          <w:rFonts w:eastAsia="標楷體"/>
          <w:color w:val="000000" w:themeColor="text1"/>
        </w:rPr>
        <w:t>子系統</w:t>
      </w:r>
    </w:p>
    <w:p w14:paraId="717D82B1" w14:textId="286F64EE" w:rsidR="00556555" w:rsidRPr="00544F99" w:rsidRDefault="004320F7" w:rsidP="002E76C6">
      <w:pPr>
        <w:pStyle w:val="Default"/>
        <w:numPr>
          <w:ilvl w:val="2"/>
          <w:numId w:val="1"/>
        </w:numPr>
        <w:rPr>
          <w:rFonts w:eastAsia="標楷體"/>
          <w:color w:val="000000" w:themeColor="text1"/>
        </w:rPr>
      </w:pPr>
      <w:r w:rsidRPr="00544F99">
        <w:rPr>
          <w:rFonts w:eastAsia="標楷體"/>
          <w:color w:val="000000" w:themeColor="text1"/>
        </w:rPr>
        <w:t>整合測試案例</w:t>
      </w:r>
      <w:r w:rsidR="000B250B" w:rsidRPr="00544F99">
        <w:rPr>
          <w:rFonts w:eastAsia="標楷體"/>
          <w:color w:val="000000" w:themeColor="text1"/>
        </w:rPr>
        <w:t>(Integration Testing Cases)</w:t>
      </w:r>
      <w:r w:rsidR="002E76C6" w:rsidRPr="00544F99">
        <w:rPr>
          <w:rFonts w:eastAsia="標楷體"/>
          <w:color w:val="000000" w:themeColor="text1"/>
        </w:rPr>
        <w:t>(</w:t>
      </w:r>
      <w:r w:rsidR="002E76C6" w:rsidRPr="00544F99">
        <w:rPr>
          <w:rFonts w:eastAsia="標楷體"/>
        </w:rPr>
        <w:t>I</w:t>
      </w:r>
      <w:r w:rsidR="002E76C6" w:rsidRPr="00544F99">
        <w:rPr>
          <w:rFonts w:eastAsia="標楷體"/>
          <w:color w:val="000000" w:themeColor="text1"/>
        </w:rPr>
        <w:t>ncremental testing)</w:t>
      </w:r>
    </w:p>
    <w:p w14:paraId="7CF58572" w14:textId="53D11796" w:rsidR="00A654C9" w:rsidRPr="00544F99" w:rsidRDefault="00AB3C21" w:rsidP="000B250B">
      <w:pPr>
        <w:pStyle w:val="Default"/>
        <w:numPr>
          <w:ilvl w:val="3"/>
          <w:numId w:val="1"/>
        </w:numPr>
        <w:rPr>
          <w:rFonts w:eastAsia="標楷體"/>
          <w:color w:val="000000" w:themeColor="text1"/>
        </w:rPr>
      </w:pPr>
      <w:r w:rsidRPr="00544F99">
        <w:rPr>
          <w:rFonts w:eastAsia="標楷體"/>
          <w:color w:val="000000" w:themeColor="text1"/>
        </w:rPr>
        <w:t>IT</w:t>
      </w:r>
      <w:r w:rsidR="00B92028" w:rsidRPr="00544F99">
        <w:rPr>
          <w:rFonts w:eastAsia="標楷體"/>
          <w:color w:val="000000" w:themeColor="text1"/>
        </w:rPr>
        <w:t>1</w:t>
      </w:r>
      <w:r w:rsidR="00A654C9" w:rsidRPr="00544F99">
        <w:rPr>
          <w:rFonts w:eastAsia="標楷體"/>
          <w:color w:val="000000" w:themeColor="text1"/>
        </w:rPr>
        <w:t xml:space="preserve"> Test Case </w:t>
      </w:r>
      <w:r w:rsidR="00FF42E1" w:rsidRPr="00544F99">
        <w:rPr>
          <w:rFonts w:eastAsia="標楷體"/>
          <w:color w:val="000000" w:themeColor="text1"/>
        </w:rPr>
        <w:t>-</w:t>
      </w:r>
      <w:r w:rsidR="00FF42E1" w:rsidRPr="00544F99">
        <w:rPr>
          <w:rFonts w:eastAsia="標楷體"/>
          <w:color w:val="000000" w:themeColor="text1"/>
        </w:rPr>
        <w:t>將混合後的</w:t>
      </w:r>
      <w:r w:rsidR="00FF42E1" w:rsidRPr="00544F99">
        <w:rPr>
          <w:rFonts w:eastAsia="標楷體"/>
          <w:color w:val="000000" w:themeColor="text1"/>
        </w:rPr>
        <w:t>Log</w:t>
      </w:r>
      <w:r w:rsidR="00CC524B" w:rsidRPr="00544F99">
        <w:rPr>
          <w:rFonts w:eastAsia="標楷體"/>
          <w:color w:val="000000" w:themeColor="text1"/>
        </w:rPr>
        <w:t>做第一階段</w:t>
      </w:r>
      <w:r w:rsidR="00FF42E1" w:rsidRPr="00544F99">
        <w:rPr>
          <w:rFonts w:eastAsia="標楷體"/>
          <w:color w:val="000000" w:themeColor="text1"/>
        </w:rPr>
        <w:t>白名單過濾、</w:t>
      </w:r>
      <w:r w:rsidR="00FF42E1" w:rsidRPr="00544F99">
        <w:rPr>
          <w:rFonts w:eastAsia="標楷體"/>
          <w:color w:val="000000" w:themeColor="text1"/>
        </w:rPr>
        <w:t>DNS</w:t>
      </w:r>
      <w:r w:rsidR="00FF42E1" w:rsidRPr="00544F99">
        <w:rPr>
          <w:rFonts w:eastAsia="標楷體"/>
          <w:color w:val="000000" w:themeColor="text1"/>
        </w:rPr>
        <w:t>過濾以及濾出</w:t>
      </w:r>
      <w:r w:rsidR="00FF42E1" w:rsidRPr="00544F99">
        <w:rPr>
          <w:rFonts w:eastAsia="標楷體"/>
          <w:color w:val="000000" w:themeColor="text1"/>
        </w:rPr>
        <w:t>P2P</w:t>
      </w:r>
      <w:r w:rsidR="00906193" w:rsidRPr="00544F99">
        <w:rPr>
          <w:rFonts w:eastAsia="標楷體"/>
          <w:color w:val="000000" w:themeColor="text1"/>
        </w:rPr>
        <w:t>行為</w:t>
      </w:r>
      <w:r w:rsidR="00FF42E1" w:rsidRPr="00544F99">
        <w:rPr>
          <w:rFonts w:eastAsia="標楷體"/>
          <w:color w:val="000000" w:themeColor="text1"/>
        </w:rPr>
        <w:t>流量</w:t>
      </w:r>
      <w:r w:rsidR="00541791" w:rsidRPr="00544F99">
        <w:rPr>
          <w:rFonts w:eastAsia="標楷體"/>
          <w:color w:val="000000" w:themeColor="text1"/>
        </w:rPr>
        <w:t>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5245"/>
      </w:tblGrid>
      <w:tr w:rsidR="00E02EAA" w:rsidRPr="00544F99" w14:paraId="65D178B5" w14:textId="77777777" w:rsidTr="007F5024">
        <w:trPr>
          <w:jc w:val="center"/>
        </w:trPr>
        <w:tc>
          <w:tcPr>
            <w:tcW w:w="1668" w:type="dxa"/>
          </w:tcPr>
          <w:p w14:paraId="6EF87DFE" w14:textId="77777777" w:rsidR="00FF42E1" w:rsidRPr="00544F99" w:rsidRDefault="00FF42E1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輸入</w:t>
            </w:r>
          </w:p>
        </w:tc>
        <w:tc>
          <w:tcPr>
            <w:tcW w:w="5245" w:type="dxa"/>
          </w:tcPr>
          <w:p w14:paraId="4E066159" w14:textId="41A782C6" w:rsidR="00FF42E1" w:rsidRPr="00544F99" w:rsidRDefault="005A0F12" w:rsidP="005A0F12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 xml:space="preserve">NetFlow </w:t>
            </w:r>
            <w:r w:rsidRPr="00544F99">
              <w:rPr>
                <w:rFonts w:eastAsia="標楷體"/>
                <w:color w:val="000000" w:themeColor="text1"/>
              </w:rPr>
              <w:t>格式的網路流量</w:t>
            </w:r>
            <w:r w:rsidRPr="00544F99">
              <w:rPr>
                <w:rFonts w:eastAsia="標楷體"/>
                <w:color w:val="000000" w:themeColor="text1"/>
              </w:rPr>
              <w:t>log</w:t>
            </w:r>
          </w:p>
        </w:tc>
      </w:tr>
      <w:tr w:rsidR="00E02EAA" w:rsidRPr="00544F99" w14:paraId="77BAFCAF" w14:textId="77777777" w:rsidTr="007F5024">
        <w:trPr>
          <w:jc w:val="center"/>
        </w:trPr>
        <w:tc>
          <w:tcPr>
            <w:tcW w:w="1668" w:type="dxa"/>
          </w:tcPr>
          <w:p w14:paraId="3010AEBE" w14:textId="77777777" w:rsidR="00FF42E1" w:rsidRPr="00544F99" w:rsidRDefault="00FF42E1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輸出</w:t>
            </w:r>
          </w:p>
        </w:tc>
        <w:tc>
          <w:tcPr>
            <w:tcW w:w="5245" w:type="dxa"/>
          </w:tcPr>
          <w:p w14:paraId="0B0C7396" w14:textId="03339BF4" w:rsidR="00FF42E1" w:rsidRPr="00544F99" w:rsidRDefault="00CC524B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含有</w:t>
            </w:r>
            <w:r w:rsidRPr="00544F99">
              <w:rPr>
                <w:rFonts w:eastAsia="標楷體"/>
                <w:color w:val="000000" w:themeColor="text1"/>
              </w:rPr>
              <w:t>P2P</w:t>
            </w:r>
            <w:r w:rsidRPr="00544F99">
              <w:rPr>
                <w:rFonts w:eastAsia="標楷體"/>
                <w:color w:val="000000" w:themeColor="text1"/>
              </w:rPr>
              <w:t>行為流量之</w:t>
            </w:r>
            <w:r w:rsidRPr="00544F99">
              <w:rPr>
                <w:rFonts w:eastAsia="標楷體"/>
                <w:color w:val="000000" w:themeColor="text1"/>
              </w:rPr>
              <w:t>Log</w:t>
            </w:r>
          </w:p>
        </w:tc>
      </w:tr>
      <w:tr w:rsidR="00E02EAA" w:rsidRPr="00544F99" w14:paraId="1854E934" w14:textId="77777777" w:rsidTr="007F5024">
        <w:trPr>
          <w:jc w:val="center"/>
        </w:trPr>
        <w:tc>
          <w:tcPr>
            <w:tcW w:w="1668" w:type="dxa"/>
          </w:tcPr>
          <w:p w14:paraId="5B7CB272" w14:textId="77777777" w:rsidR="00FF42E1" w:rsidRPr="00544F99" w:rsidRDefault="00FF42E1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步驟</w:t>
            </w:r>
          </w:p>
        </w:tc>
        <w:tc>
          <w:tcPr>
            <w:tcW w:w="5245" w:type="dxa"/>
          </w:tcPr>
          <w:p w14:paraId="59D69668" w14:textId="0D6C9E7C" w:rsidR="00FF42E1" w:rsidRPr="00544F99" w:rsidRDefault="00CC524B" w:rsidP="00447299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將</w:t>
            </w:r>
            <w:r w:rsidR="00B56A77" w:rsidRPr="00544F99">
              <w:rPr>
                <w:rFonts w:eastAsia="標楷體"/>
                <w:color w:val="000000" w:themeColor="text1"/>
              </w:rPr>
              <w:t>網路流量</w:t>
            </w:r>
            <w:r w:rsidRPr="00544F99">
              <w:rPr>
                <w:rFonts w:eastAsia="標楷體"/>
                <w:color w:val="000000" w:themeColor="text1"/>
              </w:rPr>
              <w:t>Log</w:t>
            </w:r>
            <w:r w:rsidRPr="00544F99">
              <w:rPr>
                <w:rFonts w:eastAsia="標楷體"/>
                <w:color w:val="000000" w:themeColor="text1"/>
              </w:rPr>
              <w:t>當做</w:t>
            </w:r>
            <w:r w:rsidRPr="00544F99">
              <w:rPr>
                <w:rFonts w:eastAsia="標楷體"/>
                <w:color w:val="000000" w:themeColor="text1"/>
              </w:rPr>
              <w:t>FilterPhase</w:t>
            </w:r>
            <w:r w:rsidRPr="00544F99">
              <w:rPr>
                <w:rFonts w:eastAsia="標楷體"/>
                <w:color w:val="000000" w:themeColor="text1"/>
              </w:rPr>
              <w:t>指令的輸入，會將非</w:t>
            </w:r>
            <w:r w:rsidRPr="00544F99">
              <w:rPr>
                <w:rFonts w:eastAsia="標楷體"/>
                <w:color w:val="000000" w:themeColor="text1"/>
              </w:rPr>
              <w:t>P2P</w:t>
            </w:r>
            <w:r w:rsidR="00447299" w:rsidRPr="00544F99">
              <w:rPr>
                <w:rFonts w:eastAsia="標楷體"/>
                <w:color w:val="000000" w:themeColor="text1"/>
              </w:rPr>
              <w:t>行為</w:t>
            </w:r>
            <w:r w:rsidRPr="00544F99">
              <w:rPr>
                <w:rFonts w:eastAsia="標楷體"/>
                <w:color w:val="000000" w:themeColor="text1"/>
              </w:rPr>
              <w:t>的流量濾掉，輸出</w:t>
            </w:r>
            <w:r w:rsidR="00447299" w:rsidRPr="00544F99">
              <w:rPr>
                <w:rFonts w:eastAsia="標楷體"/>
                <w:color w:val="000000" w:themeColor="text1"/>
              </w:rPr>
              <w:t>具</w:t>
            </w:r>
            <w:r w:rsidRPr="00544F99">
              <w:rPr>
                <w:rFonts w:eastAsia="標楷體"/>
                <w:color w:val="000000" w:themeColor="text1"/>
              </w:rPr>
              <w:t>有</w:t>
            </w:r>
            <w:r w:rsidRPr="00544F99">
              <w:rPr>
                <w:rFonts w:eastAsia="標楷體"/>
                <w:color w:val="000000" w:themeColor="text1"/>
              </w:rPr>
              <w:t>P2P</w:t>
            </w:r>
            <w:r w:rsidR="00447299" w:rsidRPr="00544F99">
              <w:rPr>
                <w:rFonts w:eastAsia="標楷體"/>
                <w:color w:val="000000" w:themeColor="text1"/>
              </w:rPr>
              <w:t>行為</w:t>
            </w:r>
            <w:r w:rsidRPr="00544F99">
              <w:rPr>
                <w:rFonts w:eastAsia="標楷體"/>
                <w:color w:val="000000" w:themeColor="text1"/>
              </w:rPr>
              <w:t>流量的</w:t>
            </w:r>
            <w:r w:rsidRPr="00544F99">
              <w:rPr>
                <w:rFonts w:eastAsia="標楷體"/>
                <w:color w:val="000000" w:themeColor="text1"/>
              </w:rPr>
              <w:t>Log</w:t>
            </w:r>
          </w:p>
        </w:tc>
      </w:tr>
      <w:tr w:rsidR="00544F99" w:rsidRPr="00544F99" w14:paraId="34F09BBE" w14:textId="77777777" w:rsidTr="007F5024">
        <w:trPr>
          <w:jc w:val="center"/>
        </w:trPr>
        <w:tc>
          <w:tcPr>
            <w:tcW w:w="1668" w:type="dxa"/>
          </w:tcPr>
          <w:p w14:paraId="0C832611" w14:textId="77777777" w:rsidR="00FF42E1" w:rsidRPr="00544F99" w:rsidRDefault="00FF42E1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預期結果</w:t>
            </w:r>
          </w:p>
        </w:tc>
        <w:tc>
          <w:tcPr>
            <w:tcW w:w="5245" w:type="dxa"/>
          </w:tcPr>
          <w:p w14:paraId="1E581A2B" w14:textId="33458E42" w:rsidR="00FF42E1" w:rsidRPr="00544F99" w:rsidRDefault="00CC524B" w:rsidP="00AF283B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輸出</w:t>
            </w:r>
            <w:r w:rsidR="00447299" w:rsidRPr="00544F99">
              <w:rPr>
                <w:rFonts w:eastAsia="標楷體"/>
                <w:color w:val="000000" w:themeColor="text1"/>
              </w:rPr>
              <w:t>中</w:t>
            </w:r>
            <w:r w:rsidR="00AF283B" w:rsidRPr="00544F99">
              <w:rPr>
                <w:rFonts w:eastAsia="標楷體"/>
                <w:color w:val="000000" w:themeColor="text1"/>
              </w:rPr>
              <w:t>僅</w:t>
            </w:r>
            <w:r w:rsidRPr="00544F99">
              <w:rPr>
                <w:rFonts w:eastAsia="標楷體"/>
                <w:color w:val="000000" w:themeColor="text1"/>
              </w:rPr>
              <w:t>含有</w:t>
            </w:r>
            <w:r w:rsidRPr="00544F99">
              <w:rPr>
                <w:rFonts w:eastAsia="標楷體"/>
                <w:color w:val="000000" w:themeColor="text1"/>
              </w:rPr>
              <w:t>P2P</w:t>
            </w:r>
            <w:r w:rsidR="00AF283B" w:rsidRPr="00544F99">
              <w:rPr>
                <w:rFonts w:eastAsia="標楷體"/>
                <w:color w:val="000000" w:themeColor="text1"/>
              </w:rPr>
              <w:t>行為的</w:t>
            </w:r>
            <w:r w:rsidRPr="00544F99">
              <w:rPr>
                <w:rFonts w:eastAsia="標楷體"/>
                <w:color w:val="000000" w:themeColor="text1"/>
              </w:rPr>
              <w:t>Log</w:t>
            </w:r>
          </w:p>
        </w:tc>
      </w:tr>
    </w:tbl>
    <w:p w14:paraId="16411A0C" w14:textId="77777777" w:rsidR="0076646F" w:rsidRPr="00544F99" w:rsidRDefault="0076646F" w:rsidP="0076646F">
      <w:pPr>
        <w:pStyle w:val="Default"/>
        <w:ind w:left="1984"/>
        <w:rPr>
          <w:rFonts w:eastAsia="標楷體"/>
          <w:color w:val="000000" w:themeColor="text1"/>
        </w:rPr>
      </w:pPr>
    </w:p>
    <w:p w14:paraId="676B7FE3" w14:textId="7DC5FA85" w:rsidR="009E006F" w:rsidRPr="00544F99" w:rsidRDefault="00723CB4" w:rsidP="009E006F">
      <w:pPr>
        <w:pStyle w:val="Default"/>
        <w:numPr>
          <w:ilvl w:val="3"/>
          <w:numId w:val="1"/>
        </w:numPr>
        <w:rPr>
          <w:rFonts w:eastAsia="標楷體"/>
          <w:color w:val="000000" w:themeColor="text1"/>
        </w:rPr>
      </w:pPr>
      <w:r w:rsidRPr="00544F99">
        <w:rPr>
          <w:rFonts w:eastAsia="標楷體"/>
          <w:color w:val="000000" w:themeColor="text1"/>
        </w:rPr>
        <w:t>IT</w:t>
      </w:r>
      <w:r w:rsidR="00B92028" w:rsidRPr="00544F99">
        <w:rPr>
          <w:rFonts w:eastAsia="標楷體"/>
          <w:color w:val="000000" w:themeColor="text1"/>
        </w:rPr>
        <w:t>2</w:t>
      </w:r>
      <w:r w:rsidR="009E006F" w:rsidRPr="00544F99">
        <w:rPr>
          <w:rFonts w:eastAsia="標楷體"/>
          <w:color w:val="000000" w:themeColor="text1"/>
        </w:rPr>
        <w:t xml:space="preserve"> Test Case </w:t>
      </w:r>
      <w:r w:rsidR="00950638" w:rsidRPr="00544F99">
        <w:rPr>
          <w:rFonts w:eastAsia="標楷體"/>
          <w:color w:val="000000" w:themeColor="text1"/>
        </w:rPr>
        <w:t>-</w:t>
      </w:r>
      <w:r w:rsidR="00950638" w:rsidRPr="00544F99">
        <w:rPr>
          <w:rFonts w:eastAsia="標楷體"/>
          <w:color w:val="000000" w:themeColor="text1"/>
        </w:rPr>
        <w:t>將</w:t>
      </w:r>
      <w:r w:rsidR="00541791" w:rsidRPr="00544F99">
        <w:rPr>
          <w:rFonts w:eastAsia="標楷體"/>
          <w:color w:val="000000" w:themeColor="text1"/>
        </w:rPr>
        <w:t>具有</w:t>
      </w:r>
      <w:r w:rsidR="00950638" w:rsidRPr="00544F99">
        <w:rPr>
          <w:rFonts w:eastAsia="標楷體"/>
          <w:color w:val="000000" w:themeColor="text1"/>
        </w:rPr>
        <w:t>相</w:t>
      </w:r>
      <w:r w:rsidR="00447299" w:rsidRPr="00544F99">
        <w:rPr>
          <w:rFonts w:eastAsia="標楷體"/>
          <w:color w:val="000000" w:themeColor="text1"/>
        </w:rPr>
        <w:t>似</w:t>
      </w:r>
      <w:r w:rsidR="00950638" w:rsidRPr="00544F99">
        <w:rPr>
          <w:rFonts w:eastAsia="標楷體"/>
          <w:color w:val="000000" w:themeColor="text1"/>
        </w:rPr>
        <w:t>行為之</w:t>
      </w:r>
      <w:r w:rsidR="006D13E7" w:rsidRPr="00544F99">
        <w:rPr>
          <w:rFonts w:eastAsia="標楷體"/>
          <w:color w:val="000000" w:themeColor="text1"/>
        </w:rPr>
        <w:t>Session</w:t>
      </w:r>
      <w:r w:rsidR="006D13E7" w:rsidRPr="00544F99">
        <w:rPr>
          <w:rFonts w:eastAsia="標楷體"/>
          <w:color w:val="000000" w:themeColor="text1"/>
        </w:rPr>
        <w:t>群聚在一起</w:t>
      </w:r>
      <w:r w:rsidR="00541791" w:rsidRPr="00544F99">
        <w:rPr>
          <w:rFonts w:eastAsia="標楷體"/>
          <w:color w:val="000000" w:themeColor="text1"/>
        </w:rPr>
        <w:t>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5245"/>
      </w:tblGrid>
      <w:tr w:rsidR="00E02EAA" w:rsidRPr="00544F99" w14:paraId="5F1594DA" w14:textId="77777777" w:rsidTr="00CA348A">
        <w:trPr>
          <w:jc w:val="center"/>
        </w:trPr>
        <w:tc>
          <w:tcPr>
            <w:tcW w:w="1668" w:type="dxa"/>
          </w:tcPr>
          <w:p w14:paraId="5BB37E00" w14:textId="77777777" w:rsidR="002A0852" w:rsidRPr="00544F99" w:rsidRDefault="002A0852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輸入</w:t>
            </w:r>
          </w:p>
        </w:tc>
        <w:tc>
          <w:tcPr>
            <w:tcW w:w="5245" w:type="dxa"/>
          </w:tcPr>
          <w:p w14:paraId="0FF5ADB4" w14:textId="63BAB463" w:rsidR="002A0852" w:rsidRPr="00544F99" w:rsidRDefault="00950638" w:rsidP="00B92028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IT</w:t>
            </w:r>
            <w:r w:rsidR="00B92028" w:rsidRPr="00544F99">
              <w:rPr>
                <w:rFonts w:eastAsia="標楷體"/>
                <w:color w:val="000000" w:themeColor="text1"/>
              </w:rPr>
              <w:t>1</w:t>
            </w:r>
            <w:r w:rsidRPr="00544F99">
              <w:rPr>
                <w:rFonts w:eastAsia="標楷體"/>
                <w:color w:val="000000" w:themeColor="text1"/>
              </w:rPr>
              <w:t xml:space="preserve"> Test Case</w:t>
            </w:r>
            <w:r w:rsidRPr="00544F99">
              <w:rPr>
                <w:rFonts w:eastAsia="標楷體"/>
                <w:color w:val="000000" w:themeColor="text1"/>
              </w:rPr>
              <w:t>之輸出</w:t>
            </w:r>
            <w:r w:rsidRPr="00544F99">
              <w:rPr>
                <w:rFonts w:eastAsia="標楷體"/>
                <w:color w:val="000000" w:themeColor="text1"/>
              </w:rPr>
              <w:t>Log</w:t>
            </w:r>
          </w:p>
        </w:tc>
      </w:tr>
      <w:tr w:rsidR="00E02EAA" w:rsidRPr="00544F99" w14:paraId="53C6F17D" w14:textId="77777777" w:rsidTr="00CA348A">
        <w:trPr>
          <w:jc w:val="center"/>
        </w:trPr>
        <w:tc>
          <w:tcPr>
            <w:tcW w:w="1668" w:type="dxa"/>
          </w:tcPr>
          <w:p w14:paraId="59FC4D74" w14:textId="77777777" w:rsidR="002A0852" w:rsidRPr="00544F99" w:rsidRDefault="002A0852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輸出</w:t>
            </w:r>
          </w:p>
        </w:tc>
        <w:tc>
          <w:tcPr>
            <w:tcW w:w="5245" w:type="dxa"/>
          </w:tcPr>
          <w:p w14:paraId="3F344850" w14:textId="784AB822" w:rsidR="002A0852" w:rsidRPr="00544F99" w:rsidRDefault="00950638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已分成很多群的流量行為之</w:t>
            </w:r>
            <w:r w:rsidRPr="00544F99">
              <w:rPr>
                <w:rFonts w:eastAsia="標楷體"/>
                <w:color w:val="000000" w:themeColor="text1"/>
              </w:rPr>
              <w:t>Log</w:t>
            </w:r>
          </w:p>
        </w:tc>
      </w:tr>
      <w:tr w:rsidR="00E02EAA" w:rsidRPr="00544F99" w14:paraId="0E3D99D2" w14:textId="77777777" w:rsidTr="00CA348A">
        <w:trPr>
          <w:jc w:val="center"/>
        </w:trPr>
        <w:tc>
          <w:tcPr>
            <w:tcW w:w="1668" w:type="dxa"/>
          </w:tcPr>
          <w:p w14:paraId="122B2CBE" w14:textId="77777777" w:rsidR="002A0852" w:rsidRPr="00544F99" w:rsidRDefault="002A0852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步驟</w:t>
            </w:r>
          </w:p>
        </w:tc>
        <w:tc>
          <w:tcPr>
            <w:tcW w:w="5245" w:type="dxa"/>
          </w:tcPr>
          <w:p w14:paraId="1D6030D2" w14:textId="54695282" w:rsidR="007D7182" w:rsidRPr="00544F99" w:rsidRDefault="00950638" w:rsidP="007D7182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將</w:t>
            </w:r>
            <w:r w:rsidRPr="00544F99">
              <w:rPr>
                <w:rFonts w:eastAsia="標楷體"/>
                <w:color w:val="000000" w:themeColor="text1"/>
              </w:rPr>
              <w:t>IT</w:t>
            </w:r>
            <w:r w:rsidR="00B92028" w:rsidRPr="00544F99">
              <w:rPr>
                <w:rFonts w:eastAsia="標楷體"/>
                <w:color w:val="000000" w:themeColor="text1"/>
              </w:rPr>
              <w:t>1</w:t>
            </w:r>
            <w:r w:rsidRPr="00544F99">
              <w:rPr>
                <w:rFonts w:eastAsia="標楷體"/>
                <w:color w:val="000000" w:themeColor="text1"/>
              </w:rPr>
              <w:t xml:space="preserve"> Test Case</w:t>
            </w:r>
            <w:r w:rsidRPr="00544F99">
              <w:rPr>
                <w:rFonts w:eastAsia="標楷體"/>
                <w:color w:val="000000" w:themeColor="text1"/>
              </w:rPr>
              <w:t>的輸出</w:t>
            </w:r>
            <w:r w:rsidRPr="00544F99">
              <w:rPr>
                <w:rFonts w:eastAsia="標楷體"/>
                <w:color w:val="000000" w:themeColor="text1"/>
              </w:rPr>
              <w:t>Log</w:t>
            </w:r>
            <w:r w:rsidRPr="00544F99">
              <w:rPr>
                <w:rFonts w:eastAsia="標楷體"/>
                <w:color w:val="000000" w:themeColor="text1"/>
              </w:rPr>
              <w:t>當做</w:t>
            </w:r>
            <w:r w:rsidR="00D169B9" w:rsidRPr="00544F99">
              <w:rPr>
                <w:rFonts w:eastAsia="標楷體"/>
                <w:color w:val="000000" w:themeColor="text1"/>
              </w:rPr>
              <w:t xml:space="preserve">Level 1 </w:t>
            </w:r>
            <w:r w:rsidRPr="00544F99">
              <w:rPr>
                <w:rFonts w:eastAsia="標楷體"/>
                <w:color w:val="000000" w:themeColor="text1"/>
              </w:rPr>
              <w:t>Group</w:t>
            </w:r>
            <w:r w:rsidRPr="00544F99">
              <w:rPr>
                <w:rFonts w:eastAsia="標楷體"/>
                <w:color w:val="000000" w:themeColor="text1"/>
              </w:rPr>
              <w:t>指令的輸入，</w:t>
            </w:r>
            <w:r w:rsidR="007D7182" w:rsidRPr="00544F99">
              <w:rPr>
                <w:rFonts w:eastAsia="標楷體"/>
                <w:color w:val="000000" w:themeColor="text1"/>
              </w:rPr>
              <w:t>依照相同來源</w:t>
            </w:r>
            <w:r w:rsidR="007D7182" w:rsidRPr="00544F99">
              <w:rPr>
                <w:rFonts w:eastAsia="標楷體"/>
                <w:color w:val="000000" w:themeColor="text1"/>
              </w:rPr>
              <w:t>IP</w:t>
            </w:r>
            <w:r w:rsidR="007D7182" w:rsidRPr="00544F99">
              <w:rPr>
                <w:rFonts w:eastAsia="標楷體"/>
                <w:color w:val="000000" w:themeColor="text1"/>
              </w:rPr>
              <w:t>，目的地</w:t>
            </w:r>
            <w:r w:rsidR="007D7182" w:rsidRPr="00544F99">
              <w:rPr>
                <w:rFonts w:eastAsia="標楷體"/>
                <w:color w:val="000000" w:themeColor="text1"/>
              </w:rPr>
              <w:t>IP</w:t>
            </w:r>
            <w:r w:rsidR="007D7182" w:rsidRPr="00544F99">
              <w:rPr>
                <w:rFonts w:eastAsia="標楷體"/>
                <w:color w:val="000000" w:themeColor="text1"/>
              </w:rPr>
              <w:t>以及通訊協定找出</w:t>
            </w:r>
            <w:r w:rsidR="007D7182" w:rsidRPr="00544F99">
              <w:rPr>
                <w:rFonts w:eastAsia="標楷體"/>
                <w:color w:val="000000" w:themeColor="text1"/>
              </w:rPr>
              <w:t>Session</w:t>
            </w:r>
            <w:r w:rsidR="007D7182" w:rsidRPr="00544F99">
              <w:rPr>
                <w:rFonts w:eastAsia="標楷體"/>
                <w:color w:val="000000" w:themeColor="text1"/>
              </w:rPr>
              <w:t>，並利用特徵將相似行為之</w:t>
            </w:r>
            <w:r w:rsidR="007D7182" w:rsidRPr="00544F99">
              <w:rPr>
                <w:rFonts w:eastAsia="標楷體"/>
                <w:color w:val="000000" w:themeColor="text1"/>
              </w:rPr>
              <w:t>Session</w:t>
            </w:r>
            <w:r w:rsidR="007D7182" w:rsidRPr="00544F99">
              <w:rPr>
                <w:rFonts w:eastAsia="標楷體"/>
                <w:color w:val="000000" w:themeColor="text1"/>
              </w:rPr>
              <w:t>群聚，最後算出其特徵向量平均並</w:t>
            </w:r>
            <w:r w:rsidRPr="00544F99">
              <w:rPr>
                <w:rFonts w:eastAsia="標楷體"/>
                <w:color w:val="000000" w:themeColor="text1"/>
              </w:rPr>
              <w:t>輸出</w:t>
            </w:r>
          </w:p>
        </w:tc>
      </w:tr>
      <w:tr w:rsidR="001C0A46" w:rsidRPr="00544F99" w14:paraId="7BDE413A" w14:textId="77777777" w:rsidTr="00CA348A">
        <w:trPr>
          <w:jc w:val="center"/>
        </w:trPr>
        <w:tc>
          <w:tcPr>
            <w:tcW w:w="1668" w:type="dxa"/>
          </w:tcPr>
          <w:p w14:paraId="6C42C33C" w14:textId="77777777" w:rsidR="002A0852" w:rsidRPr="00544F99" w:rsidRDefault="002A0852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預期結果</w:t>
            </w:r>
          </w:p>
        </w:tc>
        <w:tc>
          <w:tcPr>
            <w:tcW w:w="5245" w:type="dxa"/>
          </w:tcPr>
          <w:p w14:paraId="5848CC9B" w14:textId="58E72D3E" w:rsidR="002A0852" w:rsidRPr="00544F99" w:rsidRDefault="002A0852" w:rsidP="007D0210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輸出</w:t>
            </w:r>
            <w:r w:rsidR="00FD58F9" w:rsidRPr="00544F99">
              <w:rPr>
                <w:rFonts w:eastAsia="標楷體"/>
                <w:color w:val="000000" w:themeColor="text1"/>
              </w:rPr>
              <w:t>Level 1</w:t>
            </w:r>
            <w:r w:rsidR="00950638" w:rsidRPr="00544F99">
              <w:rPr>
                <w:rFonts w:eastAsia="標楷體"/>
                <w:color w:val="000000" w:themeColor="text1"/>
              </w:rPr>
              <w:t>分群</w:t>
            </w:r>
            <w:r w:rsidR="007D0210" w:rsidRPr="00544F99">
              <w:rPr>
                <w:rFonts w:eastAsia="標楷體"/>
                <w:color w:val="000000" w:themeColor="text1"/>
              </w:rPr>
              <w:t>(Group)</w:t>
            </w:r>
            <w:r w:rsidR="007D0210" w:rsidRPr="00544F99">
              <w:rPr>
                <w:rFonts w:eastAsia="標楷體"/>
                <w:color w:val="000000" w:themeColor="text1"/>
              </w:rPr>
              <w:t>後</w:t>
            </w:r>
            <w:r w:rsidR="00950638" w:rsidRPr="00544F99">
              <w:rPr>
                <w:rFonts w:eastAsia="標楷體"/>
                <w:color w:val="000000" w:themeColor="text1"/>
              </w:rPr>
              <w:t>的</w:t>
            </w:r>
            <w:r w:rsidR="00950638" w:rsidRPr="00544F99">
              <w:rPr>
                <w:rFonts w:eastAsia="標楷體"/>
                <w:color w:val="000000" w:themeColor="text1"/>
              </w:rPr>
              <w:t>Log</w:t>
            </w:r>
          </w:p>
        </w:tc>
      </w:tr>
    </w:tbl>
    <w:p w14:paraId="5A6C316F" w14:textId="3E0A405B" w:rsidR="00732E10" w:rsidRPr="00544F99" w:rsidRDefault="00732E10" w:rsidP="00732E10">
      <w:pPr>
        <w:pStyle w:val="Default"/>
        <w:rPr>
          <w:rFonts w:eastAsia="標楷體"/>
          <w:color w:val="000000" w:themeColor="text1"/>
        </w:rPr>
      </w:pPr>
    </w:p>
    <w:p w14:paraId="2A53BABA" w14:textId="692F38FA" w:rsidR="00163BFE" w:rsidRPr="00544F99" w:rsidRDefault="00163BFE" w:rsidP="00732E10">
      <w:pPr>
        <w:pStyle w:val="Default"/>
        <w:rPr>
          <w:rFonts w:eastAsia="標楷體"/>
          <w:color w:val="000000" w:themeColor="text1"/>
        </w:rPr>
      </w:pPr>
    </w:p>
    <w:p w14:paraId="53A9ACA1" w14:textId="2F508637" w:rsidR="00163BFE" w:rsidRPr="00544F99" w:rsidRDefault="00163BFE" w:rsidP="00732E10">
      <w:pPr>
        <w:pStyle w:val="Default"/>
        <w:rPr>
          <w:rFonts w:eastAsia="標楷體"/>
          <w:color w:val="000000" w:themeColor="text1"/>
        </w:rPr>
      </w:pPr>
    </w:p>
    <w:p w14:paraId="3F39AAC5" w14:textId="714DC1B1" w:rsidR="00163BFE" w:rsidRPr="00544F99" w:rsidRDefault="00163BFE" w:rsidP="00732E10">
      <w:pPr>
        <w:pStyle w:val="Default"/>
        <w:rPr>
          <w:rFonts w:eastAsia="標楷體"/>
          <w:color w:val="000000" w:themeColor="text1"/>
        </w:rPr>
      </w:pPr>
    </w:p>
    <w:p w14:paraId="4F0C981D" w14:textId="31347145" w:rsidR="00163BFE" w:rsidRPr="00544F99" w:rsidRDefault="00163BFE" w:rsidP="00732E10">
      <w:pPr>
        <w:pStyle w:val="Default"/>
        <w:rPr>
          <w:rFonts w:eastAsia="標楷體"/>
          <w:color w:val="000000" w:themeColor="text1"/>
        </w:rPr>
      </w:pPr>
    </w:p>
    <w:p w14:paraId="43EA2AA6" w14:textId="77777777" w:rsidR="00163BFE" w:rsidRPr="00544F99" w:rsidRDefault="00163BFE" w:rsidP="00732E10">
      <w:pPr>
        <w:pStyle w:val="Default"/>
        <w:rPr>
          <w:rFonts w:eastAsia="標楷體"/>
          <w:color w:val="000000" w:themeColor="text1"/>
        </w:rPr>
      </w:pPr>
    </w:p>
    <w:p w14:paraId="68421037" w14:textId="3DB577EF" w:rsidR="008D44E3" w:rsidRPr="00544F99" w:rsidRDefault="008D44E3" w:rsidP="001C0A46">
      <w:pPr>
        <w:pStyle w:val="Default"/>
        <w:numPr>
          <w:ilvl w:val="3"/>
          <w:numId w:val="1"/>
        </w:numPr>
        <w:rPr>
          <w:rFonts w:eastAsia="標楷體"/>
          <w:color w:val="000000" w:themeColor="text1"/>
        </w:rPr>
      </w:pPr>
      <w:r w:rsidRPr="00544F99">
        <w:rPr>
          <w:rFonts w:eastAsia="標楷體"/>
          <w:color w:val="000000" w:themeColor="text1"/>
        </w:rPr>
        <w:t>IT3 Test Case -</w:t>
      </w:r>
      <w:r w:rsidRPr="00544F99">
        <w:rPr>
          <w:rFonts w:eastAsia="標楷體"/>
          <w:color w:val="000000" w:themeColor="text1"/>
        </w:rPr>
        <w:t>將</w:t>
      </w:r>
      <w:r w:rsidR="00541791" w:rsidRPr="00544F99">
        <w:rPr>
          <w:rFonts w:eastAsia="標楷體"/>
          <w:color w:val="000000" w:themeColor="text1"/>
        </w:rPr>
        <w:t>具有</w:t>
      </w:r>
      <w:r w:rsidRPr="00544F99">
        <w:rPr>
          <w:rFonts w:eastAsia="標楷體"/>
          <w:color w:val="000000" w:themeColor="text1"/>
        </w:rPr>
        <w:t>相似行為</w:t>
      </w:r>
      <w:r w:rsidR="00314C6A" w:rsidRPr="00544F99">
        <w:rPr>
          <w:rFonts w:eastAsia="標楷體"/>
          <w:color w:val="000000" w:themeColor="text1"/>
        </w:rPr>
        <w:t>的相同來源</w:t>
      </w:r>
      <w:r w:rsidR="00314C6A" w:rsidRPr="00544F99">
        <w:rPr>
          <w:rFonts w:eastAsia="標楷體"/>
          <w:color w:val="000000" w:themeColor="text1"/>
        </w:rPr>
        <w:t>IP</w:t>
      </w:r>
      <w:r w:rsidR="00314C6A" w:rsidRPr="00544F99">
        <w:rPr>
          <w:rFonts w:eastAsia="標楷體"/>
          <w:color w:val="000000" w:themeColor="text1"/>
        </w:rPr>
        <w:t>之</w:t>
      </w:r>
      <w:r w:rsidRPr="00544F99">
        <w:rPr>
          <w:rFonts w:eastAsia="標楷體"/>
          <w:color w:val="000000" w:themeColor="text1"/>
        </w:rPr>
        <w:t>流量群聚在一起</w:t>
      </w:r>
      <w:r w:rsidR="00541791" w:rsidRPr="00544F99">
        <w:rPr>
          <w:rFonts w:eastAsia="標楷體"/>
          <w:color w:val="000000" w:themeColor="text1"/>
        </w:rPr>
        <w:t>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5245"/>
      </w:tblGrid>
      <w:tr w:rsidR="00E02EAA" w:rsidRPr="00544F99" w14:paraId="573577CB" w14:textId="77777777" w:rsidTr="00CA348A">
        <w:trPr>
          <w:jc w:val="center"/>
        </w:trPr>
        <w:tc>
          <w:tcPr>
            <w:tcW w:w="1668" w:type="dxa"/>
          </w:tcPr>
          <w:p w14:paraId="4974F78E" w14:textId="77777777" w:rsidR="008D44E3" w:rsidRPr="00544F99" w:rsidRDefault="008D44E3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輸入</w:t>
            </w:r>
          </w:p>
        </w:tc>
        <w:tc>
          <w:tcPr>
            <w:tcW w:w="5245" w:type="dxa"/>
          </w:tcPr>
          <w:p w14:paraId="2749D9CE" w14:textId="7430AE56" w:rsidR="008D44E3" w:rsidRPr="00544F99" w:rsidRDefault="008D44E3" w:rsidP="00662B25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IT</w:t>
            </w:r>
            <w:r w:rsidR="00662B25" w:rsidRPr="00544F99">
              <w:rPr>
                <w:rFonts w:eastAsia="標楷體"/>
                <w:color w:val="000000" w:themeColor="text1"/>
              </w:rPr>
              <w:t>2</w:t>
            </w:r>
            <w:r w:rsidRPr="00544F99">
              <w:rPr>
                <w:rFonts w:eastAsia="標楷體"/>
                <w:color w:val="000000" w:themeColor="text1"/>
              </w:rPr>
              <w:t xml:space="preserve"> Test Case</w:t>
            </w:r>
            <w:r w:rsidRPr="00544F99">
              <w:rPr>
                <w:rFonts w:eastAsia="標楷體"/>
                <w:color w:val="000000" w:themeColor="text1"/>
              </w:rPr>
              <w:t>之輸出</w:t>
            </w:r>
            <w:r w:rsidRPr="00544F99">
              <w:rPr>
                <w:rFonts w:eastAsia="標楷體"/>
                <w:color w:val="000000" w:themeColor="text1"/>
              </w:rPr>
              <w:t>Log</w:t>
            </w:r>
          </w:p>
        </w:tc>
      </w:tr>
      <w:tr w:rsidR="00E02EAA" w:rsidRPr="00544F99" w14:paraId="7F73ACC5" w14:textId="77777777" w:rsidTr="00CA348A">
        <w:trPr>
          <w:jc w:val="center"/>
        </w:trPr>
        <w:tc>
          <w:tcPr>
            <w:tcW w:w="1668" w:type="dxa"/>
          </w:tcPr>
          <w:p w14:paraId="39419D49" w14:textId="77777777" w:rsidR="008D44E3" w:rsidRPr="00544F99" w:rsidRDefault="008D44E3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輸出</w:t>
            </w:r>
          </w:p>
        </w:tc>
        <w:tc>
          <w:tcPr>
            <w:tcW w:w="5245" w:type="dxa"/>
          </w:tcPr>
          <w:p w14:paraId="253BBAA2" w14:textId="77777777" w:rsidR="008D44E3" w:rsidRPr="00544F99" w:rsidRDefault="008D44E3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已分成很多群的流量行為之</w:t>
            </w:r>
            <w:r w:rsidRPr="00544F99">
              <w:rPr>
                <w:rFonts w:eastAsia="標楷體"/>
                <w:color w:val="000000" w:themeColor="text1"/>
              </w:rPr>
              <w:t>Log</w:t>
            </w:r>
          </w:p>
        </w:tc>
      </w:tr>
      <w:tr w:rsidR="00E02EAA" w:rsidRPr="00544F99" w14:paraId="466320E9" w14:textId="77777777" w:rsidTr="00CA348A">
        <w:trPr>
          <w:jc w:val="center"/>
        </w:trPr>
        <w:tc>
          <w:tcPr>
            <w:tcW w:w="1668" w:type="dxa"/>
          </w:tcPr>
          <w:p w14:paraId="13B7EC31" w14:textId="77777777" w:rsidR="008D44E3" w:rsidRPr="00544F99" w:rsidRDefault="008D44E3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步驟</w:t>
            </w:r>
          </w:p>
        </w:tc>
        <w:tc>
          <w:tcPr>
            <w:tcW w:w="5245" w:type="dxa"/>
          </w:tcPr>
          <w:p w14:paraId="11ECD990" w14:textId="33B6583F" w:rsidR="008D44E3" w:rsidRPr="00544F99" w:rsidRDefault="008D44E3" w:rsidP="0081338B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將</w:t>
            </w:r>
            <w:r w:rsidRPr="00544F99">
              <w:rPr>
                <w:rFonts w:eastAsia="標楷體"/>
                <w:color w:val="000000" w:themeColor="text1"/>
              </w:rPr>
              <w:t>IT</w:t>
            </w:r>
            <w:r w:rsidR="00D169B9" w:rsidRPr="00544F99">
              <w:rPr>
                <w:rFonts w:eastAsia="標楷體"/>
                <w:color w:val="000000" w:themeColor="text1"/>
              </w:rPr>
              <w:t>2</w:t>
            </w:r>
            <w:r w:rsidRPr="00544F99">
              <w:rPr>
                <w:rFonts w:eastAsia="標楷體"/>
                <w:color w:val="000000" w:themeColor="text1"/>
              </w:rPr>
              <w:t xml:space="preserve"> Test Case</w:t>
            </w:r>
            <w:r w:rsidRPr="00544F99">
              <w:rPr>
                <w:rFonts w:eastAsia="標楷體"/>
                <w:color w:val="000000" w:themeColor="text1"/>
              </w:rPr>
              <w:t>的輸出</w:t>
            </w:r>
            <w:r w:rsidRPr="00544F99">
              <w:rPr>
                <w:rFonts w:eastAsia="標楷體"/>
                <w:color w:val="000000" w:themeColor="text1"/>
              </w:rPr>
              <w:t>Log</w:t>
            </w:r>
            <w:r w:rsidRPr="00544F99">
              <w:rPr>
                <w:rFonts w:eastAsia="標楷體"/>
                <w:color w:val="000000" w:themeColor="text1"/>
              </w:rPr>
              <w:t>當做</w:t>
            </w:r>
            <w:r w:rsidR="00D169B9" w:rsidRPr="00544F99">
              <w:rPr>
                <w:rFonts w:eastAsia="標楷體"/>
                <w:color w:val="000000" w:themeColor="text1"/>
              </w:rPr>
              <w:t xml:space="preserve">Level 2 </w:t>
            </w:r>
            <w:r w:rsidRPr="00544F99">
              <w:rPr>
                <w:rFonts w:eastAsia="標楷體"/>
                <w:color w:val="000000" w:themeColor="text1"/>
              </w:rPr>
              <w:t>Group</w:t>
            </w:r>
            <w:r w:rsidRPr="00544F99">
              <w:rPr>
                <w:rFonts w:eastAsia="標楷體"/>
                <w:color w:val="000000" w:themeColor="text1"/>
              </w:rPr>
              <w:t>指令的輸入，</w:t>
            </w:r>
            <w:r w:rsidR="00CF493F" w:rsidRPr="00544F99">
              <w:rPr>
                <w:rFonts w:eastAsia="標楷體"/>
                <w:color w:val="000000" w:themeColor="text1"/>
              </w:rPr>
              <w:t>根據相同來源</w:t>
            </w:r>
            <w:r w:rsidR="00CF493F" w:rsidRPr="00544F99">
              <w:rPr>
                <w:rFonts w:eastAsia="標楷體"/>
                <w:color w:val="000000" w:themeColor="text1"/>
              </w:rPr>
              <w:t>IP</w:t>
            </w:r>
            <w:r w:rsidR="0081338B" w:rsidRPr="00544F99">
              <w:rPr>
                <w:rFonts w:eastAsia="標楷體"/>
                <w:color w:val="000000" w:themeColor="text1"/>
              </w:rPr>
              <w:t>到不同目的</w:t>
            </w:r>
            <w:r w:rsidR="0081338B" w:rsidRPr="00544F99">
              <w:rPr>
                <w:rFonts w:eastAsia="標楷體"/>
                <w:color w:val="000000" w:themeColor="text1"/>
              </w:rPr>
              <w:t>IP</w:t>
            </w:r>
            <w:r w:rsidR="0081338B" w:rsidRPr="00544F99">
              <w:rPr>
                <w:rFonts w:eastAsia="標楷體"/>
                <w:color w:val="000000" w:themeColor="text1"/>
              </w:rPr>
              <w:t>的行為進行群聚</w:t>
            </w:r>
            <w:r w:rsidR="00CF493F" w:rsidRPr="00544F99">
              <w:rPr>
                <w:rFonts w:eastAsia="標楷體"/>
                <w:color w:val="000000" w:themeColor="text1"/>
              </w:rPr>
              <w:t>，</w:t>
            </w:r>
            <w:r w:rsidRPr="00544F99">
              <w:rPr>
                <w:rFonts w:eastAsia="標楷體"/>
                <w:color w:val="000000" w:themeColor="text1"/>
              </w:rPr>
              <w:t>會輸出成很多群的流量行為之</w:t>
            </w:r>
            <w:r w:rsidRPr="00544F99">
              <w:rPr>
                <w:rFonts w:eastAsia="標楷體"/>
                <w:color w:val="000000" w:themeColor="text1"/>
              </w:rPr>
              <w:t>Log</w:t>
            </w:r>
          </w:p>
        </w:tc>
      </w:tr>
      <w:tr w:rsidR="00544F99" w:rsidRPr="00544F99" w14:paraId="0C7DD6B3" w14:textId="77777777" w:rsidTr="00CA348A">
        <w:trPr>
          <w:jc w:val="center"/>
        </w:trPr>
        <w:tc>
          <w:tcPr>
            <w:tcW w:w="1668" w:type="dxa"/>
          </w:tcPr>
          <w:p w14:paraId="63F25BF1" w14:textId="77777777" w:rsidR="008D44E3" w:rsidRPr="00544F99" w:rsidRDefault="008D44E3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預期結果</w:t>
            </w:r>
          </w:p>
        </w:tc>
        <w:tc>
          <w:tcPr>
            <w:tcW w:w="5245" w:type="dxa"/>
          </w:tcPr>
          <w:p w14:paraId="63BE0976" w14:textId="4FE0D3A5" w:rsidR="008D44E3" w:rsidRPr="00544F99" w:rsidRDefault="008D44E3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輸出</w:t>
            </w:r>
            <w:r w:rsidR="00FD58F9" w:rsidRPr="00544F99">
              <w:rPr>
                <w:rFonts w:eastAsia="標楷體"/>
                <w:color w:val="000000" w:themeColor="text1"/>
              </w:rPr>
              <w:t>Level 2</w:t>
            </w:r>
            <w:r w:rsidRPr="00544F99">
              <w:rPr>
                <w:rFonts w:eastAsia="標楷體"/>
                <w:color w:val="000000" w:themeColor="text1"/>
              </w:rPr>
              <w:t>分群</w:t>
            </w:r>
            <w:r w:rsidRPr="00544F99">
              <w:rPr>
                <w:rFonts w:eastAsia="標楷體"/>
                <w:color w:val="000000" w:themeColor="text1"/>
              </w:rPr>
              <w:t>(Group)</w:t>
            </w:r>
            <w:r w:rsidRPr="00544F99">
              <w:rPr>
                <w:rFonts w:eastAsia="標楷體"/>
                <w:color w:val="000000" w:themeColor="text1"/>
              </w:rPr>
              <w:t>後的</w:t>
            </w:r>
            <w:r w:rsidRPr="00544F99">
              <w:rPr>
                <w:rFonts w:eastAsia="標楷體"/>
                <w:color w:val="000000" w:themeColor="text1"/>
              </w:rPr>
              <w:t>Log</w:t>
            </w:r>
          </w:p>
        </w:tc>
      </w:tr>
    </w:tbl>
    <w:p w14:paraId="6FDEBB82" w14:textId="1D7A37A5" w:rsidR="008D44E3" w:rsidRPr="00544F99" w:rsidRDefault="008D44E3" w:rsidP="00732E10">
      <w:pPr>
        <w:pStyle w:val="Default"/>
        <w:rPr>
          <w:rFonts w:eastAsia="標楷體"/>
          <w:color w:val="000000" w:themeColor="text1"/>
        </w:rPr>
      </w:pPr>
    </w:p>
    <w:p w14:paraId="74B57B72" w14:textId="77777777" w:rsidR="00163BFE" w:rsidRPr="00544F99" w:rsidRDefault="00163BFE" w:rsidP="00732E10">
      <w:pPr>
        <w:pStyle w:val="Default"/>
        <w:rPr>
          <w:rFonts w:eastAsia="標楷體"/>
          <w:color w:val="000000" w:themeColor="text1"/>
        </w:rPr>
      </w:pPr>
    </w:p>
    <w:p w14:paraId="714C4077" w14:textId="06170B3F" w:rsidR="008D44E3" w:rsidRPr="00544F99" w:rsidRDefault="008D44E3" w:rsidP="001C0A46">
      <w:pPr>
        <w:pStyle w:val="Default"/>
        <w:numPr>
          <w:ilvl w:val="3"/>
          <w:numId w:val="1"/>
        </w:numPr>
        <w:rPr>
          <w:rFonts w:eastAsia="標楷體"/>
          <w:color w:val="000000" w:themeColor="text1"/>
        </w:rPr>
      </w:pPr>
      <w:r w:rsidRPr="00544F99">
        <w:rPr>
          <w:rFonts w:eastAsia="標楷體"/>
          <w:color w:val="000000" w:themeColor="text1"/>
        </w:rPr>
        <w:t>IT4 Test Case -</w:t>
      </w:r>
      <w:r w:rsidRPr="00544F99">
        <w:rPr>
          <w:rFonts w:eastAsia="標楷體"/>
          <w:color w:val="000000" w:themeColor="text1"/>
        </w:rPr>
        <w:t>將</w:t>
      </w:r>
      <w:r w:rsidR="00CA348A" w:rsidRPr="00544F99">
        <w:rPr>
          <w:rFonts w:eastAsia="標楷體"/>
          <w:color w:val="000000" w:themeColor="text1"/>
        </w:rPr>
        <w:t>具有</w:t>
      </w:r>
      <w:r w:rsidRPr="00544F99">
        <w:rPr>
          <w:rFonts w:eastAsia="標楷體"/>
          <w:color w:val="000000" w:themeColor="text1"/>
        </w:rPr>
        <w:t>相似行為之</w:t>
      </w:r>
      <w:r w:rsidRPr="00544F99">
        <w:rPr>
          <w:rFonts w:eastAsia="標楷體"/>
          <w:color w:val="000000" w:themeColor="text1"/>
        </w:rPr>
        <w:t>P2P</w:t>
      </w:r>
      <w:r w:rsidRPr="00544F99">
        <w:rPr>
          <w:rFonts w:eastAsia="標楷體"/>
          <w:color w:val="000000" w:themeColor="text1"/>
        </w:rPr>
        <w:t>流量群聚在一起</w:t>
      </w:r>
      <w:r w:rsidR="00541791" w:rsidRPr="00544F99">
        <w:rPr>
          <w:rFonts w:eastAsia="標楷體"/>
          <w:color w:val="000000" w:themeColor="text1"/>
        </w:rPr>
        <w:t>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5245"/>
      </w:tblGrid>
      <w:tr w:rsidR="00E02EAA" w:rsidRPr="00544F99" w14:paraId="68052153" w14:textId="77777777" w:rsidTr="00CA348A">
        <w:trPr>
          <w:jc w:val="center"/>
        </w:trPr>
        <w:tc>
          <w:tcPr>
            <w:tcW w:w="1668" w:type="dxa"/>
          </w:tcPr>
          <w:p w14:paraId="155206C0" w14:textId="77777777" w:rsidR="008D44E3" w:rsidRPr="00544F99" w:rsidRDefault="008D44E3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輸入</w:t>
            </w:r>
          </w:p>
        </w:tc>
        <w:tc>
          <w:tcPr>
            <w:tcW w:w="5245" w:type="dxa"/>
          </w:tcPr>
          <w:p w14:paraId="06D9AE6C" w14:textId="468A2BE2" w:rsidR="008D44E3" w:rsidRPr="00544F99" w:rsidRDefault="008D44E3" w:rsidP="00662B25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IT</w:t>
            </w:r>
            <w:r w:rsidR="00662B25" w:rsidRPr="00544F99">
              <w:rPr>
                <w:rFonts w:eastAsia="標楷體"/>
                <w:color w:val="000000" w:themeColor="text1"/>
              </w:rPr>
              <w:t>3</w:t>
            </w:r>
            <w:r w:rsidRPr="00544F99">
              <w:rPr>
                <w:rFonts w:eastAsia="標楷體"/>
                <w:color w:val="000000" w:themeColor="text1"/>
              </w:rPr>
              <w:t xml:space="preserve"> Test Case</w:t>
            </w:r>
            <w:r w:rsidRPr="00544F99">
              <w:rPr>
                <w:rFonts w:eastAsia="標楷體"/>
                <w:color w:val="000000" w:themeColor="text1"/>
              </w:rPr>
              <w:t>之輸出</w:t>
            </w:r>
            <w:r w:rsidRPr="00544F99">
              <w:rPr>
                <w:rFonts w:eastAsia="標楷體"/>
                <w:color w:val="000000" w:themeColor="text1"/>
              </w:rPr>
              <w:t>Log</w:t>
            </w:r>
          </w:p>
        </w:tc>
      </w:tr>
      <w:tr w:rsidR="00E02EAA" w:rsidRPr="00544F99" w14:paraId="3ADEEE79" w14:textId="77777777" w:rsidTr="00CA348A">
        <w:trPr>
          <w:jc w:val="center"/>
        </w:trPr>
        <w:tc>
          <w:tcPr>
            <w:tcW w:w="1668" w:type="dxa"/>
          </w:tcPr>
          <w:p w14:paraId="27DC60EB" w14:textId="77777777" w:rsidR="008D44E3" w:rsidRPr="00544F99" w:rsidRDefault="008D44E3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輸出</w:t>
            </w:r>
          </w:p>
        </w:tc>
        <w:tc>
          <w:tcPr>
            <w:tcW w:w="5245" w:type="dxa"/>
          </w:tcPr>
          <w:p w14:paraId="4C7EE333" w14:textId="77777777" w:rsidR="008D44E3" w:rsidRPr="00544F99" w:rsidRDefault="008D44E3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已分成很多群的流量行為之</w:t>
            </w:r>
            <w:r w:rsidRPr="00544F99">
              <w:rPr>
                <w:rFonts w:eastAsia="標楷體"/>
                <w:color w:val="000000" w:themeColor="text1"/>
              </w:rPr>
              <w:t>Log</w:t>
            </w:r>
          </w:p>
        </w:tc>
      </w:tr>
      <w:tr w:rsidR="00E02EAA" w:rsidRPr="00544F99" w14:paraId="2146A3C9" w14:textId="77777777" w:rsidTr="00CA348A">
        <w:trPr>
          <w:jc w:val="center"/>
        </w:trPr>
        <w:tc>
          <w:tcPr>
            <w:tcW w:w="1668" w:type="dxa"/>
          </w:tcPr>
          <w:p w14:paraId="156F74B9" w14:textId="77777777" w:rsidR="008D44E3" w:rsidRPr="00544F99" w:rsidRDefault="008D44E3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步驟</w:t>
            </w:r>
          </w:p>
        </w:tc>
        <w:tc>
          <w:tcPr>
            <w:tcW w:w="5245" w:type="dxa"/>
          </w:tcPr>
          <w:p w14:paraId="6FDD8BBC" w14:textId="4496863C" w:rsidR="008D44E3" w:rsidRPr="00544F99" w:rsidRDefault="008D44E3" w:rsidP="00D8220B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將</w:t>
            </w:r>
            <w:r w:rsidRPr="00544F99">
              <w:rPr>
                <w:rFonts w:eastAsia="標楷體"/>
                <w:color w:val="000000" w:themeColor="text1"/>
              </w:rPr>
              <w:t>IT</w:t>
            </w:r>
            <w:r w:rsidR="00D169B9" w:rsidRPr="00544F99">
              <w:rPr>
                <w:rFonts w:eastAsia="標楷體"/>
                <w:color w:val="000000" w:themeColor="text1"/>
              </w:rPr>
              <w:t>3</w:t>
            </w:r>
            <w:r w:rsidRPr="00544F99">
              <w:rPr>
                <w:rFonts w:eastAsia="標楷體"/>
                <w:color w:val="000000" w:themeColor="text1"/>
              </w:rPr>
              <w:t xml:space="preserve"> Test Case</w:t>
            </w:r>
            <w:r w:rsidRPr="00544F99">
              <w:rPr>
                <w:rFonts w:eastAsia="標楷體"/>
                <w:color w:val="000000" w:themeColor="text1"/>
              </w:rPr>
              <w:t>的輸出</w:t>
            </w:r>
            <w:r w:rsidRPr="00544F99">
              <w:rPr>
                <w:rFonts w:eastAsia="標楷體"/>
                <w:color w:val="000000" w:themeColor="text1"/>
              </w:rPr>
              <w:t>Log</w:t>
            </w:r>
            <w:r w:rsidRPr="00544F99">
              <w:rPr>
                <w:rFonts w:eastAsia="標楷體"/>
                <w:color w:val="000000" w:themeColor="text1"/>
              </w:rPr>
              <w:t>當做</w:t>
            </w:r>
            <w:r w:rsidR="00D169B9" w:rsidRPr="00544F99">
              <w:rPr>
                <w:rFonts w:eastAsia="標楷體"/>
                <w:color w:val="000000" w:themeColor="text1"/>
              </w:rPr>
              <w:t xml:space="preserve">Level 3 </w:t>
            </w:r>
            <w:r w:rsidRPr="00544F99">
              <w:rPr>
                <w:rFonts w:eastAsia="標楷體"/>
                <w:color w:val="000000" w:themeColor="text1"/>
              </w:rPr>
              <w:t>Group</w:t>
            </w:r>
            <w:r w:rsidRPr="00544F99">
              <w:rPr>
                <w:rFonts w:eastAsia="標楷體"/>
                <w:color w:val="000000" w:themeColor="text1"/>
              </w:rPr>
              <w:t>指令的輸入，</w:t>
            </w:r>
            <w:r w:rsidR="00D8220B" w:rsidRPr="00544F99">
              <w:rPr>
                <w:rFonts w:eastAsia="標楷體"/>
                <w:color w:val="000000" w:themeColor="text1"/>
              </w:rPr>
              <w:t>依照不同來源</w:t>
            </w:r>
            <w:r w:rsidR="00D8220B" w:rsidRPr="00544F99">
              <w:rPr>
                <w:rFonts w:eastAsia="標楷體"/>
                <w:color w:val="000000" w:themeColor="text1"/>
              </w:rPr>
              <w:t>IP</w:t>
            </w:r>
            <w:r w:rsidR="00D8220B" w:rsidRPr="00544F99">
              <w:rPr>
                <w:rFonts w:eastAsia="標楷體"/>
                <w:color w:val="000000" w:themeColor="text1"/>
              </w:rPr>
              <w:t>的相似行為進行群聚，</w:t>
            </w:r>
            <w:r w:rsidRPr="00544F99">
              <w:rPr>
                <w:rFonts w:eastAsia="標楷體"/>
                <w:color w:val="000000" w:themeColor="text1"/>
              </w:rPr>
              <w:t>會輸出成很多群的流量行為之</w:t>
            </w:r>
            <w:r w:rsidRPr="00544F99">
              <w:rPr>
                <w:rFonts w:eastAsia="標楷體"/>
                <w:color w:val="000000" w:themeColor="text1"/>
              </w:rPr>
              <w:t>Log</w:t>
            </w:r>
          </w:p>
        </w:tc>
      </w:tr>
      <w:tr w:rsidR="00544F99" w:rsidRPr="00544F99" w14:paraId="39565037" w14:textId="77777777" w:rsidTr="00CA348A">
        <w:trPr>
          <w:jc w:val="center"/>
        </w:trPr>
        <w:tc>
          <w:tcPr>
            <w:tcW w:w="1668" w:type="dxa"/>
          </w:tcPr>
          <w:p w14:paraId="2E060C7E" w14:textId="77777777" w:rsidR="008D44E3" w:rsidRPr="00544F99" w:rsidRDefault="008D44E3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預期結果</w:t>
            </w:r>
          </w:p>
        </w:tc>
        <w:tc>
          <w:tcPr>
            <w:tcW w:w="5245" w:type="dxa"/>
          </w:tcPr>
          <w:p w14:paraId="391A19A3" w14:textId="18C6F8C0" w:rsidR="008D44E3" w:rsidRPr="00544F99" w:rsidRDefault="008D44E3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輸出</w:t>
            </w:r>
            <w:r w:rsidR="00FD58F9" w:rsidRPr="00544F99">
              <w:rPr>
                <w:rFonts w:eastAsia="標楷體"/>
                <w:color w:val="000000" w:themeColor="text1"/>
              </w:rPr>
              <w:t>Level 3</w:t>
            </w:r>
            <w:r w:rsidRPr="00544F99">
              <w:rPr>
                <w:rFonts w:eastAsia="標楷體"/>
                <w:color w:val="000000" w:themeColor="text1"/>
              </w:rPr>
              <w:t>分群</w:t>
            </w:r>
            <w:r w:rsidRPr="00544F99">
              <w:rPr>
                <w:rFonts w:eastAsia="標楷體"/>
                <w:color w:val="000000" w:themeColor="text1"/>
              </w:rPr>
              <w:t>(Group)</w:t>
            </w:r>
            <w:r w:rsidRPr="00544F99">
              <w:rPr>
                <w:rFonts w:eastAsia="標楷體"/>
                <w:color w:val="000000" w:themeColor="text1"/>
              </w:rPr>
              <w:t>後的</w:t>
            </w:r>
            <w:r w:rsidRPr="00544F99">
              <w:rPr>
                <w:rFonts w:eastAsia="標楷體"/>
                <w:color w:val="000000" w:themeColor="text1"/>
              </w:rPr>
              <w:t>Log</w:t>
            </w:r>
          </w:p>
        </w:tc>
      </w:tr>
    </w:tbl>
    <w:p w14:paraId="1D7B03DD" w14:textId="6DE1C120" w:rsidR="008D44E3" w:rsidRPr="00544F99" w:rsidRDefault="008D44E3" w:rsidP="00732E10">
      <w:pPr>
        <w:pStyle w:val="Default"/>
        <w:rPr>
          <w:rFonts w:eastAsia="標楷體"/>
          <w:color w:val="000000" w:themeColor="text1"/>
        </w:rPr>
      </w:pPr>
    </w:p>
    <w:p w14:paraId="08BAD367" w14:textId="77777777" w:rsidR="00163BFE" w:rsidRPr="00544F99" w:rsidRDefault="00163BFE" w:rsidP="00732E10">
      <w:pPr>
        <w:pStyle w:val="Default"/>
        <w:rPr>
          <w:rFonts w:eastAsia="標楷體"/>
          <w:color w:val="000000" w:themeColor="text1"/>
        </w:rPr>
      </w:pPr>
    </w:p>
    <w:p w14:paraId="76103A0F" w14:textId="47A02EF7" w:rsidR="009E006F" w:rsidRPr="00544F99" w:rsidRDefault="009E006F" w:rsidP="001C0A46">
      <w:pPr>
        <w:pStyle w:val="Default"/>
        <w:numPr>
          <w:ilvl w:val="3"/>
          <w:numId w:val="1"/>
        </w:numPr>
        <w:rPr>
          <w:rFonts w:eastAsia="標楷體"/>
          <w:color w:val="000000" w:themeColor="text1"/>
        </w:rPr>
      </w:pPr>
      <w:r w:rsidRPr="00544F99">
        <w:rPr>
          <w:rFonts w:eastAsia="標楷體"/>
          <w:color w:val="000000" w:themeColor="text1"/>
        </w:rPr>
        <w:t>IT</w:t>
      </w:r>
      <w:r w:rsidR="008D44E3" w:rsidRPr="00544F99">
        <w:rPr>
          <w:rFonts w:eastAsia="標楷體"/>
          <w:color w:val="000000" w:themeColor="text1"/>
        </w:rPr>
        <w:t>5</w:t>
      </w:r>
      <w:r w:rsidRPr="00544F99">
        <w:rPr>
          <w:rFonts w:eastAsia="標楷體"/>
          <w:color w:val="000000" w:themeColor="text1"/>
        </w:rPr>
        <w:t xml:space="preserve"> Test Case </w:t>
      </w:r>
      <w:r w:rsidR="00447299" w:rsidRPr="00544F99">
        <w:rPr>
          <w:rFonts w:eastAsia="標楷體"/>
          <w:color w:val="000000" w:themeColor="text1"/>
        </w:rPr>
        <w:t>–</w:t>
      </w:r>
      <w:r w:rsidR="00447299" w:rsidRPr="00544F99">
        <w:rPr>
          <w:rFonts w:eastAsia="標楷體"/>
          <w:color w:val="000000" w:themeColor="text1"/>
        </w:rPr>
        <w:t>進行</w:t>
      </w:r>
      <w:r w:rsidR="006D56D4" w:rsidRPr="00544F99">
        <w:rPr>
          <w:rFonts w:eastAsia="標楷體"/>
          <w:color w:val="000000" w:themeColor="text1"/>
        </w:rPr>
        <w:t>跨</w:t>
      </w:r>
      <w:r w:rsidR="008A301D" w:rsidRPr="00544F99">
        <w:rPr>
          <w:rFonts w:eastAsia="標楷體"/>
          <w:color w:val="000000" w:themeColor="text1"/>
        </w:rPr>
        <w:t>叢集</w:t>
      </w:r>
      <w:r w:rsidR="006D56D4" w:rsidRPr="00544F99">
        <w:rPr>
          <w:rFonts w:eastAsia="標楷體"/>
          <w:color w:val="000000" w:themeColor="text1"/>
        </w:rPr>
        <w:t>比較行為，若有相似行為，則在</w:t>
      </w:r>
      <w:r w:rsidR="006D56D4" w:rsidRPr="00544F99">
        <w:rPr>
          <w:rFonts w:eastAsia="標楷體"/>
          <w:color w:val="000000" w:themeColor="text1"/>
        </w:rPr>
        <w:t>IP</w:t>
      </w:r>
      <w:r w:rsidR="006D56D4" w:rsidRPr="00544F99">
        <w:rPr>
          <w:rFonts w:eastAsia="標楷體"/>
          <w:color w:val="000000" w:themeColor="text1"/>
        </w:rPr>
        <w:t>之間建立邊</w:t>
      </w:r>
      <w:r w:rsidR="006D56D4" w:rsidRPr="00544F99">
        <w:rPr>
          <w:rFonts w:eastAsia="標楷體"/>
          <w:color w:val="000000" w:themeColor="text1"/>
        </w:rPr>
        <w:t>(Edge)</w:t>
      </w:r>
      <w:r w:rsidR="006D56D4" w:rsidRPr="00544F99">
        <w:rPr>
          <w:rFonts w:eastAsia="標楷體"/>
          <w:color w:val="000000" w:themeColor="text1"/>
        </w:rPr>
        <w:t>，形成</w:t>
      </w:r>
      <w:r w:rsidR="006D56D4" w:rsidRPr="00544F99">
        <w:rPr>
          <w:rFonts w:eastAsia="標楷體"/>
          <w:color w:val="000000" w:themeColor="text1"/>
        </w:rPr>
        <w:t>Graph</w:t>
      </w:r>
      <w:r w:rsidR="00541791" w:rsidRPr="00544F99">
        <w:rPr>
          <w:rFonts w:eastAsia="標楷體"/>
          <w:color w:val="000000" w:themeColor="text1"/>
        </w:rPr>
        <w:t>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5245"/>
      </w:tblGrid>
      <w:tr w:rsidR="00E02EAA" w:rsidRPr="00544F99" w14:paraId="11A58BA4" w14:textId="77777777" w:rsidTr="00CA348A">
        <w:trPr>
          <w:jc w:val="center"/>
        </w:trPr>
        <w:tc>
          <w:tcPr>
            <w:tcW w:w="1668" w:type="dxa"/>
          </w:tcPr>
          <w:p w14:paraId="01E4B7EF" w14:textId="77777777" w:rsidR="002A0852" w:rsidRPr="00544F99" w:rsidRDefault="002A0852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輸入</w:t>
            </w:r>
          </w:p>
        </w:tc>
        <w:tc>
          <w:tcPr>
            <w:tcW w:w="5245" w:type="dxa"/>
          </w:tcPr>
          <w:p w14:paraId="3E710A51" w14:textId="4F6F1B52" w:rsidR="002A0852" w:rsidRPr="00544F99" w:rsidRDefault="008A301D" w:rsidP="00662B25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所有叢集</w:t>
            </w:r>
            <w:r w:rsidR="00E1615B" w:rsidRPr="00544F99">
              <w:rPr>
                <w:rFonts w:eastAsia="標楷體"/>
                <w:color w:val="000000" w:themeColor="text1"/>
              </w:rPr>
              <w:t>IT</w:t>
            </w:r>
            <w:r w:rsidR="00662B25" w:rsidRPr="00544F99">
              <w:rPr>
                <w:rFonts w:eastAsia="標楷體"/>
                <w:color w:val="000000" w:themeColor="text1"/>
              </w:rPr>
              <w:t xml:space="preserve">4 </w:t>
            </w:r>
            <w:r w:rsidR="00E1615B" w:rsidRPr="00544F99">
              <w:rPr>
                <w:rFonts w:eastAsia="標楷體"/>
                <w:color w:val="000000" w:themeColor="text1"/>
              </w:rPr>
              <w:t>Test Case</w:t>
            </w:r>
            <w:r w:rsidR="00E1615B" w:rsidRPr="00544F99">
              <w:rPr>
                <w:rFonts w:eastAsia="標楷體"/>
                <w:color w:val="000000" w:themeColor="text1"/>
              </w:rPr>
              <w:t>之輸出</w:t>
            </w:r>
            <w:r w:rsidR="00E1615B" w:rsidRPr="00544F99">
              <w:rPr>
                <w:rFonts w:eastAsia="標楷體"/>
                <w:color w:val="000000" w:themeColor="text1"/>
              </w:rPr>
              <w:t>Log</w:t>
            </w:r>
          </w:p>
        </w:tc>
      </w:tr>
      <w:tr w:rsidR="00E02EAA" w:rsidRPr="00544F99" w14:paraId="66395F3C" w14:textId="77777777" w:rsidTr="00CA348A">
        <w:trPr>
          <w:jc w:val="center"/>
        </w:trPr>
        <w:tc>
          <w:tcPr>
            <w:tcW w:w="1668" w:type="dxa"/>
          </w:tcPr>
          <w:p w14:paraId="16EABE44" w14:textId="77777777" w:rsidR="002A0852" w:rsidRPr="00544F99" w:rsidRDefault="002A0852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輸出</w:t>
            </w:r>
          </w:p>
        </w:tc>
        <w:tc>
          <w:tcPr>
            <w:tcW w:w="5245" w:type="dxa"/>
          </w:tcPr>
          <w:p w14:paraId="4691E635" w14:textId="42CCE7D7" w:rsidR="002A0852" w:rsidRPr="00544F99" w:rsidRDefault="00E1615B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以</w:t>
            </w:r>
            <w:r w:rsidRPr="00544F99">
              <w:rPr>
                <w:rFonts w:eastAsia="標楷體"/>
                <w:color w:val="000000" w:themeColor="text1"/>
              </w:rPr>
              <w:t>Adjacency list</w:t>
            </w:r>
            <w:r w:rsidRPr="00544F99">
              <w:rPr>
                <w:rFonts w:eastAsia="標楷體"/>
                <w:color w:val="000000" w:themeColor="text1"/>
              </w:rPr>
              <w:t>來表示</w:t>
            </w:r>
            <w:r w:rsidR="00B92028" w:rsidRPr="00544F99">
              <w:rPr>
                <w:rFonts w:eastAsia="標楷體"/>
                <w:color w:val="000000" w:themeColor="text1"/>
              </w:rPr>
              <w:t>的</w:t>
            </w:r>
            <w:r w:rsidRPr="00544F99">
              <w:rPr>
                <w:rFonts w:eastAsia="標楷體"/>
                <w:color w:val="000000" w:themeColor="text1"/>
              </w:rPr>
              <w:t>graph</w:t>
            </w:r>
            <w:r w:rsidRPr="00544F99">
              <w:rPr>
                <w:rFonts w:eastAsia="標楷體"/>
                <w:color w:val="000000" w:themeColor="text1"/>
              </w:rPr>
              <w:t>資訊</w:t>
            </w:r>
          </w:p>
        </w:tc>
      </w:tr>
      <w:tr w:rsidR="00E02EAA" w:rsidRPr="00544F99" w14:paraId="402069B2" w14:textId="77777777" w:rsidTr="00CA348A">
        <w:trPr>
          <w:jc w:val="center"/>
        </w:trPr>
        <w:tc>
          <w:tcPr>
            <w:tcW w:w="1668" w:type="dxa"/>
          </w:tcPr>
          <w:p w14:paraId="420774C9" w14:textId="77777777" w:rsidR="002A0852" w:rsidRPr="00544F99" w:rsidRDefault="002A0852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步驟</w:t>
            </w:r>
          </w:p>
        </w:tc>
        <w:tc>
          <w:tcPr>
            <w:tcW w:w="5245" w:type="dxa"/>
          </w:tcPr>
          <w:p w14:paraId="331823C1" w14:textId="166DC27C" w:rsidR="002A0852" w:rsidRPr="00544F99" w:rsidRDefault="00E1615B" w:rsidP="00792A75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將</w:t>
            </w:r>
            <w:r w:rsidR="008A301D" w:rsidRPr="00544F99">
              <w:rPr>
                <w:rFonts w:eastAsia="標楷體"/>
                <w:color w:val="000000" w:themeColor="text1"/>
              </w:rPr>
              <w:t>所有叢集</w:t>
            </w:r>
            <w:r w:rsidRPr="00544F99">
              <w:rPr>
                <w:rFonts w:eastAsia="標楷體"/>
                <w:color w:val="000000" w:themeColor="text1"/>
              </w:rPr>
              <w:t>IT</w:t>
            </w:r>
            <w:r w:rsidR="00792A75" w:rsidRPr="00544F99">
              <w:rPr>
                <w:rFonts w:eastAsia="標楷體"/>
                <w:color w:val="000000" w:themeColor="text1"/>
              </w:rPr>
              <w:t>4</w:t>
            </w:r>
            <w:r w:rsidRPr="00544F99">
              <w:rPr>
                <w:rFonts w:eastAsia="標楷體"/>
                <w:color w:val="000000" w:themeColor="text1"/>
              </w:rPr>
              <w:t xml:space="preserve"> Test Case</w:t>
            </w:r>
            <w:r w:rsidRPr="00544F99">
              <w:rPr>
                <w:rFonts w:eastAsia="標楷體"/>
                <w:color w:val="000000" w:themeColor="text1"/>
              </w:rPr>
              <w:t>的輸出</w:t>
            </w:r>
            <w:r w:rsidRPr="00544F99">
              <w:rPr>
                <w:rFonts w:eastAsia="標楷體"/>
                <w:color w:val="000000" w:themeColor="text1"/>
              </w:rPr>
              <w:t>Log</w:t>
            </w:r>
            <w:r w:rsidRPr="00544F99">
              <w:rPr>
                <w:rFonts w:eastAsia="標楷體"/>
                <w:color w:val="000000" w:themeColor="text1"/>
              </w:rPr>
              <w:t>當做</w:t>
            </w:r>
            <w:r w:rsidRPr="00544F99">
              <w:rPr>
                <w:rFonts w:eastAsia="標楷體"/>
                <w:color w:val="000000" w:themeColor="text1"/>
              </w:rPr>
              <w:t>Graph</w:t>
            </w:r>
            <w:r w:rsidRPr="00544F99">
              <w:rPr>
                <w:rFonts w:eastAsia="標楷體"/>
                <w:color w:val="000000" w:themeColor="text1"/>
              </w:rPr>
              <w:t>指令的輸入，會輸出以</w:t>
            </w:r>
            <w:r w:rsidRPr="00544F99">
              <w:rPr>
                <w:rFonts w:eastAsia="標楷體"/>
                <w:color w:val="000000" w:themeColor="text1"/>
              </w:rPr>
              <w:t>Adjacency list</w:t>
            </w:r>
            <w:r w:rsidRPr="00544F99">
              <w:rPr>
                <w:rFonts w:eastAsia="標楷體"/>
                <w:color w:val="000000" w:themeColor="text1"/>
              </w:rPr>
              <w:t>來表示</w:t>
            </w:r>
            <w:r w:rsidR="00B92028" w:rsidRPr="00544F99">
              <w:rPr>
                <w:rFonts w:eastAsia="標楷體"/>
                <w:color w:val="000000" w:themeColor="text1"/>
              </w:rPr>
              <w:t>的</w:t>
            </w:r>
            <w:r w:rsidRPr="00544F99">
              <w:rPr>
                <w:rFonts w:eastAsia="標楷體"/>
                <w:color w:val="000000" w:themeColor="text1"/>
              </w:rPr>
              <w:t>graph</w:t>
            </w:r>
            <w:r w:rsidRPr="00544F99">
              <w:rPr>
                <w:rFonts w:eastAsia="標楷體"/>
                <w:color w:val="000000" w:themeColor="text1"/>
              </w:rPr>
              <w:t>資訊</w:t>
            </w:r>
          </w:p>
        </w:tc>
      </w:tr>
      <w:tr w:rsidR="00544F99" w:rsidRPr="00544F99" w14:paraId="15EDC842" w14:textId="77777777" w:rsidTr="00CA348A">
        <w:trPr>
          <w:jc w:val="center"/>
        </w:trPr>
        <w:tc>
          <w:tcPr>
            <w:tcW w:w="1668" w:type="dxa"/>
          </w:tcPr>
          <w:p w14:paraId="3683AF8D" w14:textId="77777777" w:rsidR="002A0852" w:rsidRPr="00544F99" w:rsidRDefault="002A0852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預期結果</w:t>
            </w:r>
          </w:p>
        </w:tc>
        <w:tc>
          <w:tcPr>
            <w:tcW w:w="5245" w:type="dxa"/>
          </w:tcPr>
          <w:p w14:paraId="74F27E8C" w14:textId="335E3E47" w:rsidR="002A0852" w:rsidRPr="00544F99" w:rsidRDefault="002A0852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輸出</w:t>
            </w:r>
            <w:r w:rsidR="00E1615B" w:rsidRPr="00544F99">
              <w:rPr>
                <w:rFonts w:eastAsia="標楷體"/>
                <w:color w:val="000000" w:themeColor="text1"/>
              </w:rPr>
              <w:t>建圖</w:t>
            </w:r>
            <w:r w:rsidR="00E1615B" w:rsidRPr="00544F99">
              <w:rPr>
                <w:rFonts w:eastAsia="標楷體"/>
                <w:color w:val="000000" w:themeColor="text1"/>
              </w:rPr>
              <w:t>(Graph)</w:t>
            </w:r>
            <w:r w:rsidR="00E1615B" w:rsidRPr="00544F99">
              <w:rPr>
                <w:rFonts w:eastAsia="標楷體"/>
                <w:color w:val="000000" w:themeColor="text1"/>
              </w:rPr>
              <w:t>後的</w:t>
            </w:r>
            <w:r w:rsidR="00CB474F" w:rsidRPr="00544F99">
              <w:rPr>
                <w:rFonts w:eastAsia="標楷體"/>
                <w:color w:val="000000" w:themeColor="text1"/>
              </w:rPr>
              <w:t>Adjacency list</w:t>
            </w:r>
          </w:p>
        </w:tc>
      </w:tr>
    </w:tbl>
    <w:p w14:paraId="187955FE" w14:textId="024CC3C1" w:rsidR="002A0852" w:rsidRPr="00544F99" w:rsidRDefault="002A0852" w:rsidP="003712B3">
      <w:pPr>
        <w:pStyle w:val="Default"/>
        <w:rPr>
          <w:rFonts w:eastAsia="標楷體"/>
          <w:color w:val="000000" w:themeColor="text1"/>
        </w:rPr>
      </w:pPr>
    </w:p>
    <w:p w14:paraId="55FE7278" w14:textId="77777777" w:rsidR="00163BFE" w:rsidRPr="00544F99" w:rsidRDefault="00163BFE" w:rsidP="003712B3">
      <w:pPr>
        <w:pStyle w:val="Default"/>
        <w:rPr>
          <w:rFonts w:eastAsia="標楷體"/>
          <w:color w:val="000000" w:themeColor="text1"/>
        </w:rPr>
      </w:pPr>
    </w:p>
    <w:p w14:paraId="69C9D3C5" w14:textId="36A34AE7" w:rsidR="009E006F" w:rsidRPr="00544F99" w:rsidRDefault="009E006F" w:rsidP="001C0A46">
      <w:pPr>
        <w:pStyle w:val="Default"/>
        <w:numPr>
          <w:ilvl w:val="3"/>
          <w:numId w:val="1"/>
        </w:numPr>
        <w:rPr>
          <w:rFonts w:eastAsia="標楷體"/>
          <w:color w:val="000000" w:themeColor="text1"/>
        </w:rPr>
      </w:pPr>
      <w:r w:rsidRPr="00544F99">
        <w:rPr>
          <w:rFonts w:eastAsia="標楷體"/>
          <w:color w:val="000000" w:themeColor="text1"/>
        </w:rPr>
        <w:t>IT</w:t>
      </w:r>
      <w:r w:rsidR="008D44E3" w:rsidRPr="00544F99">
        <w:rPr>
          <w:rFonts w:eastAsia="標楷體"/>
          <w:color w:val="000000" w:themeColor="text1"/>
        </w:rPr>
        <w:t>6</w:t>
      </w:r>
      <w:r w:rsidRPr="00544F99">
        <w:rPr>
          <w:rFonts w:eastAsia="標楷體"/>
          <w:color w:val="000000" w:themeColor="text1"/>
        </w:rPr>
        <w:t xml:space="preserve"> Test Case </w:t>
      </w:r>
      <w:r w:rsidR="00423771" w:rsidRPr="00544F99">
        <w:rPr>
          <w:rFonts w:eastAsia="標楷體"/>
          <w:color w:val="000000" w:themeColor="text1"/>
        </w:rPr>
        <w:t>-</w:t>
      </w:r>
      <w:r w:rsidR="00423771" w:rsidRPr="00544F99">
        <w:rPr>
          <w:rFonts w:eastAsia="標楷體"/>
          <w:color w:val="000000" w:themeColor="text1"/>
        </w:rPr>
        <w:t>利用</w:t>
      </w:r>
      <w:r w:rsidR="007F5024" w:rsidRPr="00544F99">
        <w:rPr>
          <w:rFonts w:eastAsia="標楷體"/>
          <w:color w:val="000000" w:themeColor="text1"/>
        </w:rPr>
        <w:t>SimRank</w:t>
      </w:r>
      <w:r w:rsidR="00423771" w:rsidRPr="00544F99">
        <w:rPr>
          <w:rFonts w:eastAsia="標楷體"/>
          <w:color w:val="000000" w:themeColor="text1"/>
        </w:rPr>
        <w:t>概念</w:t>
      </w:r>
      <w:r w:rsidR="00423771" w:rsidRPr="00544F99">
        <w:rPr>
          <w:rFonts w:eastAsia="標楷體"/>
          <w:color w:val="000000" w:themeColor="text1"/>
        </w:rPr>
        <w:t>"</w:t>
      </w:r>
      <w:r w:rsidR="007F5024" w:rsidRPr="00544F99">
        <w:rPr>
          <w:rFonts w:eastAsia="標楷體"/>
          <w:color w:val="000000" w:themeColor="text1"/>
        </w:rPr>
        <w:t>如果兩個對象和被其相似的對象所引用，那麼這兩個對象也相似</w:t>
      </w:r>
      <w:r w:rsidR="00423771" w:rsidRPr="00544F99">
        <w:rPr>
          <w:rFonts w:eastAsia="標楷體"/>
          <w:color w:val="000000" w:themeColor="text1"/>
        </w:rPr>
        <w:t>"</w:t>
      </w:r>
      <w:r w:rsidR="007F5024" w:rsidRPr="00544F99">
        <w:rPr>
          <w:rFonts w:eastAsia="標楷體"/>
          <w:color w:val="000000" w:themeColor="text1"/>
        </w:rPr>
        <w:t>，</w:t>
      </w:r>
      <w:r w:rsidR="00423771" w:rsidRPr="00544F99">
        <w:rPr>
          <w:rFonts w:eastAsia="標楷體"/>
          <w:color w:val="000000" w:themeColor="text1"/>
        </w:rPr>
        <w:t>將共同相似度的</w:t>
      </w:r>
      <w:r w:rsidR="00423771" w:rsidRPr="00544F99">
        <w:rPr>
          <w:rFonts w:eastAsia="標楷體"/>
          <w:color w:val="000000" w:themeColor="text1"/>
        </w:rPr>
        <w:t>IP</w:t>
      </w:r>
      <w:r w:rsidR="00423771" w:rsidRPr="00544F99">
        <w:rPr>
          <w:rFonts w:eastAsia="標楷體"/>
          <w:color w:val="000000" w:themeColor="text1"/>
        </w:rPr>
        <w:t>找出來並標記為</w:t>
      </w:r>
      <w:r w:rsidR="00423771" w:rsidRPr="00544F99">
        <w:rPr>
          <w:rFonts w:eastAsia="標楷體"/>
          <w:color w:val="000000" w:themeColor="text1"/>
        </w:rPr>
        <w:t>suspicious botnet</w:t>
      </w:r>
      <w:r w:rsidR="00541791" w:rsidRPr="00544F99">
        <w:rPr>
          <w:rFonts w:eastAsia="標楷體"/>
          <w:color w:val="000000" w:themeColor="text1"/>
        </w:rPr>
        <w:t>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5245"/>
      </w:tblGrid>
      <w:tr w:rsidR="00E02EAA" w:rsidRPr="00544F99" w14:paraId="59B97063" w14:textId="77777777" w:rsidTr="00CA348A">
        <w:trPr>
          <w:jc w:val="center"/>
        </w:trPr>
        <w:tc>
          <w:tcPr>
            <w:tcW w:w="1668" w:type="dxa"/>
          </w:tcPr>
          <w:p w14:paraId="4A6487CF" w14:textId="77777777" w:rsidR="002A0852" w:rsidRPr="00544F99" w:rsidRDefault="002A0852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輸入</w:t>
            </w:r>
          </w:p>
        </w:tc>
        <w:tc>
          <w:tcPr>
            <w:tcW w:w="5245" w:type="dxa"/>
          </w:tcPr>
          <w:p w14:paraId="0DBAFE46" w14:textId="36FD4F2C" w:rsidR="002A0852" w:rsidRPr="00544F99" w:rsidRDefault="00423771" w:rsidP="00662B25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IT</w:t>
            </w:r>
            <w:r w:rsidR="00662B25" w:rsidRPr="00544F99">
              <w:rPr>
                <w:rFonts w:eastAsia="標楷體"/>
                <w:color w:val="000000" w:themeColor="text1"/>
              </w:rPr>
              <w:t>5</w:t>
            </w:r>
            <w:r w:rsidRPr="00544F99">
              <w:rPr>
                <w:rFonts w:eastAsia="標楷體"/>
                <w:color w:val="000000" w:themeColor="text1"/>
              </w:rPr>
              <w:t xml:space="preserve"> Test Case</w:t>
            </w:r>
            <w:r w:rsidRPr="00544F99">
              <w:rPr>
                <w:rFonts w:eastAsia="標楷體"/>
                <w:color w:val="000000" w:themeColor="text1"/>
              </w:rPr>
              <w:t>之輸出</w:t>
            </w:r>
            <w:r w:rsidRPr="00544F99">
              <w:rPr>
                <w:rFonts w:eastAsia="標楷體"/>
                <w:color w:val="000000" w:themeColor="text1"/>
              </w:rPr>
              <w:t>Log</w:t>
            </w:r>
          </w:p>
        </w:tc>
      </w:tr>
      <w:tr w:rsidR="00E02EAA" w:rsidRPr="00544F99" w14:paraId="3DFA8C7E" w14:textId="77777777" w:rsidTr="00CA348A">
        <w:trPr>
          <w:jc w:val="center"/>
        </w:trPr>
        <w:tc>
          <w:tcPr>
            <w:tcW w:w="1668" w:type="dxa"/>
          </w:tcPr>
          <w:p w14:paraId="3A195F35" w14:textId="77777777" w:rsidR="002A0852" w:rsidRPr="00544F99" w:rsidRDefault="002A0852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輸出</w:t>
            </w:r>
          </w:p>
        </w:tc>
        <w:tc>
          <w:tcPr>
            <w:tcW w:w="5245" w:type="dxa"/>
          </w:tcPr>
          <w:p w14:paraId="7A66348A" w14:textId="3C447F82" w:rsidR="002A0852" w:rsidRPr="00544F99" w:rsidRDefault="00423771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可疑的</w:t>
            </w:r>
            <w:r w:rsidRPr="00544F99">
              <w:rPr>
                <w:rFonts w:eastAsia="標楷體"/>
                <w:color w:val="000000" w:themeColor="text1"/>
              </w:rPr>
              <w:t>Botnet list</w:t>
            </w:r>
          </w:p>
        </w:tc>
      </w:tr>
      <w:tr w:rsidR="00E02EAA" w:rsidRPr="00544F99" w14:paraId="604D415A" w14:textId="77777777" w:rsidTr="00CA348A">
        <w:trPr>
          <w:jc w:val="center"/>
        </w:trPr>
        <w:tc>
          <w:tcPr>
            <w:tcW w:w="1668" w:type="dxa"/>
          </w:tcPr>
          <w:p w14:paraId="4FEC8913" w14:textId="77777777" w:rsidR="002A0852" w:rsidRPr="00544F99" w:rsidRDefault="002A0852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步驟</w:t>
            </w:r>
          </w:p>
        </w:tc>
        <w:tc>
          <w:tcPr>
            <w:tcW w:w="5245" w:type="dxa"/>
          </w:tcPr>
          <w:p w14:paraId="40538CCC" w14:textId="7DC8F283" w:rsidR="002A0852" w:rsidRPr="00544F99" w:rsidRDefault="00B51BEB" w:rsidP="00792A75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將</w:t>
            </w:r>
            <w:r w:rsidRPr="00544F99">
              <w:rPr>
                <w:rFonts w:eastAsia="標楷體"/>
                <w:color w:val="000000" w:themeColor="text1"/>
              </w:rPr>
              <w:t>IT</w:t>
            </w:r>
            <w:r w:rsidR="00792A75" w:rsidRPr="00544F99">
              <w:rPr>
                <w:rFonts w:eastAsia="標楷體"/>
                <w:color w:val="000000" w:themeColor="text1"/>
              </w:rPr>
              <w:t>5</w:t>
            </w:r>
            <w:r w:rsidRPr="00544F99">
              <w:rPr>
                <w:rFonts w:eastAsia="標楷體"/>
                <w:color w:val="000000" w:themeColor="text1"/>
              </w:rPr>
              <w:t xml:space="preserve"> Test Case</w:t>
            </w:r>
            <w:r w:rsidRPr="00544F99">
              <w:rPr>
                <w:rFonts w:eastAsia="標楷體"/>
                <w:color w:val="000000" w:themeColor="text1"/>
              </w:rPr>
              <w:t>的輸出</w:t>
            </w:r>
            <w:r w:rsidR="00CB474F" w:rsidRPr="00544F99">
              <w:rPr>
                <w:rFonts w:eastAsia="標楷體"/>
                <w:color w:val="000000" w:themeColor="text1"/>
              </w:rPr>
              <w:t>Adjacency list</w:t>
            </w:r>
            <w:r w:rsidRPr="00544F99">
              <w:rPr>
                <w:rFonts w:eastAsia="標楷體"/>
                <w:color w:val="000000" w:themeColor="text1"/>
              </w:rPr>
              <w:t>當做</w:t>
            </w:r>
            <w:r w:rsidR="007F5024" w:rsidRPr="00544F99">
              <w:rPr>
                <w:rFonts w:eastAsia="標楷體"/>
                <w:color w:val="000000" w:themeColor="text1"/>
              </w:rPr>
              <w:t>SimRank</w:t>
            </w:r>
            <w:r w:rsidRPr="00544F99">
              <w:rPr>
                <w:rFonts w:eastAsia="標楷體"/>
                <w:color w:val="000000" w:themeColor="text1"/>
              </w:rPr>
              <w:t>指令的輸入，經過</w:t>
            </w:r>
            <w:r w:rsidRPr="00544F99">
              <w:rPr>
                <w:rFonts w:eastAsia="標楷體"/>
                <w:color w:val="000000" w:themeColor="text1"/>
              </w:rPr>
              <w:t>5</w:t>
            </w:r>
            <w:r w:rsidRPr="00544F99">
              <w:rPr>
                <w:rFonts w:eastAsia="標楷體"/>
                <w:color w:val="000000" w:themeColor="text1"/>
              </w:rPr>
              <w:t>次</w:t>
            </w:r>
            <w:r w:rsidR="007F5024" w:rsidRPr="00544F99">
              <w:rPr>
                <w:rFonts w:eastAsia="標楷體"/>
                <w:color w:val="000000" w:themeColor="text1"/>
              </w:rPr>
              <w:t>SimRank</w:t>
            </w:r>
            <w:r w:rsidRPr="00544F99">
              <w:rPr>
                <w:rFonts w:eastAsia="標楷體"/>
                <w:color w:val="000000" w:themeColor="text1"/>
              </w:rPr>
              <w:t>後，會產生一個</w:t>
            </w:r>
            <w:r w:rsidR="00CB474F" w:rsidRPr="00544F99">
              <w:rPr>
                <w:rFonts w:eastAsia="標楷體"/>
                <w:color w:val="000000" w:themeColor="text1"/>
              </w:rPr>
              <w:t>疑似</w:t>
            </w:r>
            <w:r w:rsidRPr="00544F99">
              <w:rPr>
                <w:rFonts w:eastAsia="標楷體"/>
                <w:color w:val="000000" w:themeColor="text1"/>
              </w:rPr>
              <w:t>Botnet</w:t>
            </w:r>
            <w:r w:rsidR="00CB474F" w:rsidRPr="00544F99">
              <w:rPr>
                <w:rFonts w:eastAsia="標楷體"/>
                <w:color w:val="000000" w:themeColor="text1"/>
              </w:rPr>
              <w:t>的名單</w:t>
            </w:r>
          </w:p>
        </w:tc>
      </w:tr>
      <w:tr w:rsidR="001C0A46" w:rsidRPr="00544F99" w14:paraId="26F2E981" w14:textId="77777777" w:rsidTr="00CA348A">
        <w:trPr>
          <w:jc w:val="center"/>
        </w:trPr>
        <w:tc>
          <w:tcPr>
            <w:tcW w:w="1668" w:type="dxa"/>
          </w:tcPr>
          <w:p w14:paraId="0ED11255" w14:textId="77777777" w:rsidR="002A0852" w:rsidRPr="00544F99" w:rsidRDefault="002A0852" w:rsidP="00CA348A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預期結果</w:t>
            </w:r>
          </w:p>
        </w:tc>
        <w:tc>
          <w:tcPr>
            <w:tcW w:w="5245" w:type="dxa"/>
          </w:tcPr>
          <w:p w14:paraId="05B90B4B" w14:textId="11BF758C" w:rsidR="002A0852" w:rsidRPr="00544F99" w:rsidRDefault="002A0852" w:rsidP="00CB474F">
            <w:pPr>
              <w:pStyle w:val="Default"/>
              <w:rPr>
                <w:rFonts w:eastAsia="標楷體"/>
                <w:color w:val="000000" w:themeColor="text1"/>
              </w:rPr>
            </w:pPr>
            <w:r w:rsidRPr="00544F99">
              <w:rPr>
                <w:rFonts w:eastAsia="標楷體"/>
                <w:color w:val="000000" w:themeColor="text1"/>
              </w:rPr>
              <w:t>輸出</w:t>
            </w:r>
            <w:r w:rsidR="00CB474F" w:rsidRPr="00544F99">
              <w:rPr>
                <w:rFonts w:eastAsia="標楷體"/>
                <w:color w:val="000000" w:themeColor="text1"/>
              </w:rPr>
              <w:t>疑似</w:t>
            </w:r>
            <w:r w:rsidR="00CB474F" w:rsidRPr="00544F99">
              <w:rPr>
                <w:rFonts w:eastAsia="標楷體"/>
                <w:color w:val="000000" w:themeColor="text1"/>
              </w:rPr>
              <w:t>Botnet</w:t>
            </w:r>
            <w:r w:rsidR="00CB474F" w:rsidRPr="00544F99">
              <w:rPr>
                <w:rFonts w:eastAsia="標楷體"/>
                <w:color w:val="000000" w:themeColor="text1"/>
              </w:rPr>
              <w:t>的名單</w:t>
            </w:r>
            <w:r w:rsidR="00B51BEB" w:rsidRPr="00544F99">
              <w:rPr>
                <w:rFonts w:eastAsia="標楷體"/>
                <w:color w:val="000000" w:themeColor="text1"/>
              </w:rPr>
              <w:t xml:space="preserve"> (IP list)</w:t>
            </w:r>
          </w:p>
        </w:tc>
      </w:tr>
    </w:tbl>
    <w:p w14:paraId="4FAAD56A" w14:textId="2001EB3F" w:rsidR="001C0A46" w:rsidRPr="00544F99" w:rsidRDefault="001C0A46" w:rsidP="001C0A46">
      <w:pPr>
        <w:pStyle w:val="Default"/>
        <w:ind w:left="480" w:firstLine="480"/>
        <w:rPr>
          <w:rFonts w:eastAsia="標楷體"/>
          <w:color w:val="000000" w:themeColor="text1"/>
        </w:rPr>
      </w:pPr>
      <w:r w:rsidRPr="00544F99">
        <w:rPr>
          <w:rFonts w:eastAsia="標楷體"/>
          <w:color w:val="000000" w:themeColor="text1"/>
        </w:rPr>
        <w:t xml:space="preserve">4.1.2 </w:t>
      </w:r>
      <w:r w:rsidRPr="00544F99">
        <w:rPr>
          <w:rFonts w:eastAsia="標楷體"/>
          <w:color w:val="000000" w:themeColor="text1"/>
        </w:rPr>
        <w:t>接</w:t>
      </w:r>
      <w:r w:rsidRPr="00544F99">
        <w:rPr>
          <w:rFonts w:eastAsia="標楷體"/>
          <w:color w:val="000000" w:themeColor="text1"/>
        </w:rPr>
        <w:t>受測試案例</w:t>
      </w:r>
      <w:r w:rsidRPr="00544F99">
        <w:rPr>
          <w:rFonts w:eastAsia="標楷體"/>
          <w:color w:val="000000" w:themeColor="text1"/>
        </w:rPr>
        <w:t>(Acceptance Testing Cases)</w:t>
      </w:r>
      <w:r w:rsidR="002E76C6" w:rsidRPr="00544F99">
        <w:rPr>
          <w:rFonts w:eastAsia="標楷體"/>
          <w:color w:val="000000" w:themeColor="text1"/>
        </w:rPr>
        <w:t>(alpha testing)</w:t>
      </w:r>
    </w:p>
    <w:p w14:paraId="67CA134E" w14:textId="05882220" w:rsidR="001C0A46" w:rsidRPr="00544F99" w:rsidRDefault="001C0A46" w:rsidP="001C0A46">
      <w:pPr>
        <w:pStyle w:val="Default"/>
        <w:ind w:left="1418"/>
        <w:rPr>
          <w:rFonts w:eastAsia="標楷體"/>
          <w:color w:val="000000" w:themeColor="text1"/>
        </w:rPr>
      </w:pPr>
      <w:r w:rsidRPr="00544F99">
        <w:rPr>
          <w:rFonts w:eastAsia="標楷體"/>
          <w:color w:val="000000" w:themeColor="text1"/>
        </w:rPr>
        <w:t>因我們進行測試時即是在</w:t>
      </w:r>
      <w:r w:rsidRPr="00544F99">
        <w:rPr>
          <w:rFonts w:eastAsia="標楷體"/>
          <w:color w:val="000000" w:themeColor="text1"/>
        </w:rPr>
        <w:t>User Site</w:t>
      </w:r>
      <w:r w:rsidRPr="00544F99">
        <w:rPr>
          <w:rFonts w:eastAsia="標楷體"/>
          <w:color w:val="000000" w:themeColor="text1"/>
        </w:rPr>
        <w:t>使用</w:t>
      </w:r>
      <w:r w:rsidRPr="00544F99">
        <w:rPr>
          <w:rFonts w:eastAsia="標楷體"/>
          <w:color w:val="000000" w:themeColor="text1"/>
        </w:rPr>
        <w:t>Develop Site</w:t>
      </w:r>
      <w:r w:rsidRPr="00544F99">
        <w:rPr>
          <w:rFonts w:eastAsia="標楷體"/>
          <w:color w:val="000000" w:themeColor="text1"/>
        </w:rPr>
        <w:t>的環境，因此</w:t>
      </w:r>
      <w:r w:rsidRPr="00544F99">
        <w:rPr>
          <w:rFonts w:eastAsia="標楷體"/>
          <w:color w:val="000000" w:themeColor="text1"/>
        </w:rPr>
        <w:t>IT</w:t>
      </w:r>
      <w:r w:rsidRPr="00544F99">
        <w:rPr>
          <w:rFonts w:eastAsia="標楷體"/>
          <w:color w:val="000000" w:themeColor="text1"/>
        </w:rPr>
        <w:t>與</w:t>
      </w:r>
      <w:r w:rsidRPr="00544F99">
        <w:rPr>
          <w:rFonts w:eastAsia="標楷體"/>
          <w:color w:val="000000" w:themeColor="text1"/>
        </w:rPr>
        <w:t>AT</w:t>
      </w:r>
      <w:r w:rsidRPr="00544F99">
        <w:rPr>
          <w:rFonts w:eastAsia="標楷體"/>
          <w:color w:val="000000" w:themeColor="text1"/>
        </w:rPr>
        <w:t>是同時進行的測試的。因此完成測試</w:t>
      </w:r>
      <w:r w:rsidRPr="00544F99">
        <w:rPr>
          <w:rFonts w:eastAsia="標楷體"/>
          <w:color w:val="000000" w:themeColor="text1"/>
        </w:rPr>
        <w:t>4.1.1</w:t>
      </w:r>
      <w:r w:rsidRPr="00544F99">
        <w:rPr>
          <w:rFonts w:eastAsia="標楷體"/>
          <w:color w:val="000000" w:themeColor="text1"/>
        </w:rPr>
        <w:t>之內容</w:t>
      </w:r>
      <w:r w:rsidRPr="00544F99">
        <w:rPr>
          <w:rFonts w:eastAsia="標楷體"/>
          <w:color w:val="000000" w:themeColor="text1"/>
        </w:rPr>
        <w:t>同時也</w:t>
      </w:r>
      <w:r w:rsidRPr="00544F99">
        <w:rPr>
          <w:rFonts w:eastAsia="標楷體"/>
          <w:color w:val="000000" w:themeColor="text1"/>
        </w:rPr>
        <w:t>完成</w:t>
      </w:r>
      <w:r w:rsidRPr="00544F99">
        <w:rPr>
          <w:rFonts w:eastAsia="標楷體"/>
          <w:color w:val="000000" w:themeColor="text1"/>
        </w:rPr>
        <w:t>AT</w:t>
      </w:r>
      <w:r w:rsidRPr="00544F99">
        <w:rPr>
          <w:rFonts w:eastAsia="標楷體"/>
          <w:color w:val="000000" w:themeColor="text1"/>
        </w:rPr>
        <w:t>測試</w:t>
      </w:r>
      <w:r w:rsidRPr="00544F99">
        <w:rPr>
          <w:rFonts w:eastAsia="標楷體"/>
          <w:color w:val="000000" w:themeColor="text1"/>
        </w:rPr>
        <w:t>。</w:t>
      </w:r>
    </w:p>
    <w:p w14:paraId="06983A51" w14:textId="225929A6" w:rsidR="007E651E" w:rsidRPr="00544F99" w:rsidRDefault="007E651E">
      <w:pPr>
        <w:widowControl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0776A698" w14:textId="26C4F16F" w:rsidR="00163BFE" w:rsidRPr="00544F99" w:rsidRDefault="00163BFE">
      <w:pPr>
        <w:widowControl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67775B59" w14:textId="20764BE0" w:rsidR="009E7B91" w:rsidRPr="00544F99" w:rsidRDefault="000B250B" w:rsidP="001C0A46">
      <w:pPr>
        <w:pStyle w:val="a3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測試結果</w:t>
      </w:r>
      <w:r w:rsidR="004320F7" w:rsidRPr="00544F99">
        <w:rPr>
          <w:rFonts w:ascii="Times New Roman" w:eastAsia="標楷體" w:hAnsi="Times New Roman" w:cs="Times New Roman"/>
          <w:color w:val="000000" w:themeColor="text1"/>
          <w:szCs w:val="24"/>
        </w:rPr>
        <w:t>與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分析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(Test Result and Analysis)</w:t>
      </w:r>
    </w:p>
    <w:p w14:paraId="68F8611D" w14:textId="4C6FA2E5" w:rsidR="009E7B91" w:rsidRPr="00544F99" w:rsidRDefault="000B250B" w:rsidP="001C0A46">
      <w:pPr>
        <w:pStyle w:val="a3"/>
        <w:numPr>
          <w:ilvl w:val="1"/>
          <w:numId w:val="30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子系統</w:t>
      </w:r>
    </w:p>
    <w:p w14:paraId="1BB27213" w14:textId="5529CD1A" w:rsidR="000B250B" w:rsidRPr="00544F99" w:rsidRDefault="004320F7" w:rsidP="001C0A46">
      <w:pPr>
        <w:pStyle w:val="a3"/>
        <w:numPr>
          <w:ilvl w:val="2"/>
          <w:numId w:val="30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整合子系統測試案例</w:t>
      </w:r>
      <w:r w:rsidR="000B250B" w:rsidRPr="00544F99">
        <w:rPr>
          <w:rFonts w:ascii="Times New Roman" w:eastAsia="標楷體" w:hAnsi="Times New Roman" w:cs="Times New Roman"/>
          <w:color w:val="000000" w:themeColor="text1"/>
          <w:szCs w:val="24"/>
        </w:rPr>
        <w:t>(Integration Testing Cases)</w:t>
      </w:r>
    </w:p>
    <w:p w14:paraId="27CF02E5" w14:textId="031942DD" w:rsidR="000B250B" w:rsidRPr="00544F99" w:rsidRDefault="00342A83" w:rsidP="00CD23C5">
      <w:pPr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表二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ab/>
      </w:r>
      <w:r w:rsidR="004320F7" w:rsidRPr="00544F99">
        <w:rPr>
          <w:rFonts w:ascii="Times New Roman" w:eastAsia="標楷體" w:hAnsi="Times New Roman" w:cs="Times New Roman"/>
          <w:color w:val="000000" w:themeColor="text1"/>
          <w:szCs w:val="24"/>
        </w:rPr>
        <w:t>整合子系統測試案例</w:t>
      </w:r>
    </w:p>
    <w:tbl>
      <w:tblPr>
        <w:tblStyle w:val="61"/>
        <w:tblW w:w="0" w:type="auto"/>
        <w:jc w:val="center"/>
        <w:tblLook w:val="04A0" w:firstRow="1" w:lastRow="0" w:firstColumn="1" w:lastColumn="0" w:noHBand="0" w:noVBand="1"/>
      </w:tblPr>
      <w:tblGrid>
        <w:gridCol w:w="1459"/>
        <w:gridCol w:w="2409"/>
        <w:gridCol w:w="4128"/>
      </w:tblGrid>
      <w:tr w:rsidR="00E02EAA" w:rsidRPr="00544F99" w14:paraId="41235E86" w14:textId="77777777" w:rsidTr="00490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EAEF3A1" w14:textId="3507323D" w:rsidR="00CD23C5" w:rsidRPr="00544F99" w:rsidRDefault="00490FE7" w:rsidP="000B250B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Test Case #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C55ACE" w14:textId="76B8B4E2" w:rsidR="00CD23C5" w:rsidRPr="00544F99" w:rsidRDefault="00490FE7" w:rsidP="000B250B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Results (PASS/FAIL)</w:t>
            </w:r>
          </w:p>
        </w:tc>
        <w:tc>
          <w:tcPr>
            <w:tcW w:w="41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39594A" w14:textId="270042E8" w:rsidR="00CD23C5" w:rsidRPr="00544F99" w:rsidRDefault="00490FE7" w:rsidP="000B250B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Comment</w:t>
            </w:r>
          </w:p>
        </w:tc>
      </w:tr>
      <w:tr w:rsidR="00E02EAA" w:rsidRPr="00544F99" w14:paraId="7CC420DE" w14:textId="77777777" w:rsidTr="0049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left w:val="single" w:sz="12" w:space="0" w:color="auto"/>
              <w:right w:val="single" w:sz="12" w:space="0" w:color="auto"/>
            </w:tcBorders>
          </w:tcPr>
          <w:p w14:paraId="04EE1113" w14:textId="10BA262D" w:rsidR="00CD23C5" w:rsidRPr="00544F99" w:rsidRDefault="00B944B2" w:rsidP="000B250B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IT1</w:t>
            </w:r>
          </w:p>
        </w:tc>
        <w:tc>
          <w:tcPr>
            <w:tcW w:w="2409" w:type="dxa"/>
            <w:tcBorders>
              <w:left w:val="single" w:sz="12" w:space="0" w:color="auto"/>
              <w:right w:val="single" w:sz="12" w:space="0" w:color="auto"/>
            </w:tcBorders>
          </w:tcPr>
          <w:p w14:paraId="3C11C9F0" w14:textId="12B3331C" w:rsidR="00CD23C5" w:rsidRPr="00544F99" w:rsidRDefault="00B944B2" w:rsidP="000B250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PASS</w:t>
            </w:r>
          </w:p>
        </w:tc>
        <w:tc>
          <w:tcPr>
            <w:tcW w:w="4128" w:type="dxa"/>
            <w:tcBorders>
              <w:left w:val="single" w:sz="12" w:space="0" w:color="auto"/>
              <w:right w:val="single" w:sz="12" w:space="0" w:color="auto"/>
            </w:tcBorders>
          </w:tcPr>
          <w:p w14:paraId="117CD355" w14:textId="6C0526A1" w:rsidR="00CD23C5" w:rsidRPr="00544F99" w:rsidRDefault="00CD23C5" w:rsidP="00C504B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02EAA" w:rsidRPr="00544F99" w14:paraId="3AC23EBF" w14:textId="77777777" w:rsidTr="00490FE7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left w:val="single" w:sz="12" w:space="0" w:color="auto"/>
              <w:right w:val="single" w:sz="12" w:space="0" w:color="auto"/>
            </w:tcBorders>
          </w:tcPr>
          <w:p w14:paraId="0B2DDF4F" w14:textId="50573A0E" w:rsidR="00CD23C5" w:rsidRPr="00544F99" w:rsidRDefault="00B944B2" w:rsidP="000B250B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IT2</w:t>
            </w:r>
          </w:p>
        </w:tc>
        <w:tc>
          <w:tcPr>
            <w:tcW w:w="2409" w:type="dxa"/>
            <w:tcBorders>
              <w:left w:val="single" w:sz="12" w:space="0" w:color="auto"/>
              <w:right w:val="single" w:sz="12" w:space="0" w:color="auto"/>
            </w:tcBorders>
          </w:tcPr>
          <w:p w14:paraId="79DC9A82" w14:textId="2F94E809" w:rsidR="00CD23C5" w:rsidRPr="00544F99" w:rsidRDefault="00B944B2" w:rsidP="000B250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PASS</w:t>
            </w:r>
          </w:p>
        </w:tc>
        <w:tc>
          <w:tcPr>
            <w:tcW w:w="4128" w:type="dxa"/>
            <w:tcBorders>
              <w:left w:val="single" w:sz="12" w:space="0" w:color="auto"/>
              <w:right w:val="single" w:sz="12" w:space="0" w:color="auto"/>
            </w:tcBorders>
          </w:tcPr>
          <w:p w14:paraId="1F207200" w14:textId="77777777" w:rsidR="00CD23C5" w:rsidRPr="00544F99" w:rsidRDefault="00CD23C5" w:rsidP="000B250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02EAA" w:rsidRPr="00544F99" w14:paraId="0DDFFD23" w14:textId="77777777" w:rsidTr="0049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left w:val="single" w:sz="12" w:space="0" w:color="auto"/>
              <w:right w:val="single" w:sz="12" w:space="0" w:color="auto"/>
            </w:tcBorders>
          </w:tcPr>
          <w:p w14:paraId="48EDE992" w14:textId="3D5AFD48" w:rsidR="00CD23C5" w:rsidRPr="00544F99" w:rsidRDefault="00B944B2" w:rsidP="000B250B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IT3</w:t>
            </w:r>
          </w:p>
        </w:tc>
        <w:tc>
          <w:tcPr>
            <w:tcW w:w="2409" w:type="dxa"/>
            <w:tcBorders>
              <w:left w:val="single" w:sz="12" w:space="0" w:color="auto"/>
              <w:right w:val="single" w:sz="12" w:space="0" w:color="auto"/>
            </w:tcBorders>
          </w:tcPr>
          <w:p w14:paraId="6A266B1D" w14:textId="7E966394" w:rsidR="00CD23C5" w:rsidRPr="00544F99" w:rsidRDefault="00B944B2" w:rsidP="000B250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PASS</w:t>
            </w:r>
          </w:p>
        </w:tc>
        <w:tc>
          <w:tcPr>
            <w:tcW w:w="4128" w:type="dxa"/>
            <w:tcBorders>
              <w:left w:val="single" w:sz="12" w:space="0" w:color="auto"/>
              <w:right w:val="single" w:sz="12" w:space="0" w:color="auto"/>
            </w:tcBorders>
          </w:tcPr>
          <w:p w14:paraId="5EE83902" w14:textId="77777777" w:rsidR="00CD23C5" w:rsidRPr="00544F99" w:rsidRDefault="00CD23C5" w:rsidP="000B250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02EAA" w:rsidRPr="00544F99" w14:paraId="7FA9A147" w14:textId="77777777" w:rsidTr="008D44E3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left w:val="single" w:sz="12" w:space="0" w:color="auto"/>
              <w:right w:val="single" w:sz="12" w:space="0" w:color="auto"/>
            </w:tcBorders>
          </w:tcPr>
          <w:p w14:paraId="3C07B0CA" w14:textId="0702A7EE" w:rsidR="002078DB" w:rsidRPr="00544F99" w:rsidRDefault="002078DB" w:rsidP="00B92028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IT</w:t>
            </w:r>
            <w:r w:rsidR="00B92028" w:rsidRPr="00544F99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2409" w:type="dxa"/>
            <w:tcBorders>
              <w:left w:val="single" w:sz="12" w:space="0" w:color="auto"/>
              <w:right w:val="single" w:sz="12" w:space="0" w:color="auto"/>
            </w:tcBorders>
          </w:tcPr>
          <w:p w14:paraId="0E1609FB" w14:textId="0C1EA75A" w:rsidR="002078DB" w:rsidRPr="00544F99" w:rsidRDefault="002078DB" w:rsidP="000B250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PASS</w:t>
            </w:r>
          </w:p>
        </w:tc>
        <w:tc>
          <w:tcPr>
            <w:tcW w:w="4128" w:type="dxa"/>
            <w:tcBorders>
              <w:left w:val="single" w:sz="12" w:space="0" w:color="auto"/>
              <w:right w:val="single" w:sz="12" w:space="0" w:color="auto"/>
            </w:tcBorders>
          </w:tcPr>
          <w:p w14:paraId="7E89986E" w14:textId="77777777" w:rsidR="002078DB" w:rsidRPr="00544F99" w:rsidRDefault="002078DB" w:rsidP="000B250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02EAA" w:rsidRPr="00544F99" w14:paraId="3202ED46" w14:textId="77777777" w:rsidTr="008D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left w:val="single" w:sz="12" w:space="0" w:color="auto"/>
              <w:right w:val="single" w:sz="12" w:space="0" w:color="auto"/>
            </w:tcBorders>
          </w:tcPr>
          <w:p w14:paraId="17B86F69" w14:textId="6A093CC9" w:rsidR="008D44E3" w:rsidRPr="00544F99" w:rsidRDefault="008D44E3" w:rsidP="008D44E3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IT5</w:t>
            </w:r>
          </w:p>
        </w:tc>
        <w:tc>
          <w:tcPr>
            <w:tcW w:w="2409" w:type="dxa"/>
            <w:tcBorders>
              <w:left w:val="single" w:sz="12" w:space="0" w:color="auto"/>
              <w:right w:val="single" w:sz="12" w:space="0" w:color="auto"/>
            </w:tcBorders>
          </w:tcPr>
          <w:p w14:paraId="1996BE21" w14:textId="443D2340" w:rsidR="008D44E3" w:rsidRPr="00544F99" w:rsidRDefault="008D44E3" w:rsidP="000B250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PASS</w:t>
            </w:r>
          </w:p>
        </w:tc>
        <w:tc>
          <w:tcPr>
            <w:tcW w:w="4128" w:type="dxa"/>
            <w:tcBorders>
              <w:left w:val="single" w:sz="12" w:space="0" w:color="auto"/>
              <w:right w:val="single" w:sz="12" w:space="0" w:color="auto"/>
            </w:tcBorders>
          </w:tcPr>
          <w:p w14:paraId="4708A731" w14:textId="77777777" w:rsidR="008D44E3" w:rsidRPr="00544F99" w:rsidRDefault="008D44E3" w:rsidP="000B250B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02EAA" w:rsidRPr="00544F99" w14:paraId="794E2D32" w14:textId="77777777" w:rsidTr="00F13498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17EF7" w14:textId="51FC9FB6" w:rsidR="008D44E3" w:rsidRPr="00544F99" w:rsidRDefault="008D44E3" w:rsidP="00B92028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IT6</w:t>
            </w:r>
          </w:p>
        </w:tc>
        <w:tc>
          <w:tcPr>
            <w:tcW w:w="24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D0799C" w14:textId="420D5A8A" w:rsidR="008D44E3" w:rsidRPr="00544F99" w:rsidRDefault="008D44E3" w:rsidP="000B250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PASS</w:t>
            </w:r>
          </w:p>
        </w:tc>
        <w:tc>
          <w:tcPr>
            <w:tcW w:w="41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63223" w14:textId="77777777" w:rsidR="008D44E3" w:rsidRPr="00544F99" w:rsidRDefault="008D44E3" w:rsidP="000B250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14:paraId="0464B729" w14:textId="77777777" w:rsidR="00CB0576" w:rsidRPr="00544F99" w:rsidRDefault="00CB0576" w:rsidP="000B250B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0A87AFC7" w14:textId="2C7523CE" w:rsidR="009E7B91" w:rsidRPr="00544F99" w:rsidRDefault="004320F7" w:rsidP="001C0A46">
      <w:pPr>
        <w:pStyle w:val="a3"/>
        <w:numPr>
          <w:ilvl w:val="2"/>
          <w:numId w:val="30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接受</w:t>
      </w:r>
      <w:r w:rsidR="000B250B" w:rsidRPr="00544F99">
        <w:rPr>
          <w:rFonts w:ascii="Times New Roman" w:eastAsia="標楷體" w:hAnsi="Times New Roman" w:cs="Times New Roman"/>
          <w:color w:val="000000" w:themeColor="text1"/>
          <w:szCs w:val="24"/>
        </w:rPr>
        <w:t>測試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案例</w:t>
      </w:r>
      <w:r w:rsidR="000B250B" w:rsidRPr="00544F99">
        <w:rPr>
          <w:rFonts w:ascii="Times New Roman" w:eastAsia="標楷體" w:hAnsi="Times New Roman" w:cs="Times New Roman"/>
          <w:color w:val="000000" w:themeColor="text1"/>
          <w:szCs w:val="24"/>
        </w:rPr>
        <w:t>(Acceptance Testing Cases)</w:t>
      </w:r>
    </w:p>
    <w:p w14:paraId="126F255C" w14:textId="7A72B8D5" w:rsidR="000B250B" w:rsidRPr="00544F99" w:rsidRDefault="009E552E" w:rsidP="00CB5498">
      <w:pPr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表三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ab/>
      </w:r>
      <w:r w:rsidR="004320F7" w:rsidRPr="00544F99">
        <w:rPr>
          <w:rFonts w:ascii="Times New Roman" w:eastAsia="標楷體" w:hAnsi="Times New Roman" w:cs="Times New Roman"/>
          <w:color w:val="000000" w:themeColor="text1"/>
          <w:szCs w:val="24"/>
        </w:rPr>
        <w:t>接受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測試</w:t>
      </w:r>
      <w:r w:rsidR="004320F7" w:rsidRPr="00544F99">
        <w:rPr>
          <w:rFonts w:ascii="Times New Roman" w:eastAsia="標楷體" w:hAnsi="Times New Roman" w:cs="Times New Roman"/>
          <w:color w:val="000000" w:themeColor="text1"/>
          <w:szCs w:val="24"/>
        </w:rPr>
        <w:t>案例</w:t>
      </w:r>
    </w:p>
    <w:tbl>
      <w:tblPr>
        <w:tblStyle w:val="61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09"/>
        <w:gridCol w:w="4144"/>
      </w:tblGrid>
      <w:tr w:rsidR="00E02EAA" w:rsidRPr="00544F99" w14:paraId="6B472732" w14:textId="77777777" w:rsidTr="00260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076648" w14:textId="142CDCC9" w:rsidR="00386B89" w:rsidRPr="00544F99" w:rsidRDefault="00386B89" w:rsidP="00260F3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Test Case #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0EBB1ED" w14:textId="181ED7AD" w:rsidR="00386B89" w:rsidRPr="00544F99" w:rsidRDefault="00386B89" w:rsidP="00260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Results (PASS/FAIL)</w:t>
            </w:r>
          </w:p>
        </w:tc>
        <w:tc>
          <w:tcPr>
            <w:tcW w:w="41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15756F" w14:textId="7244B45A" w:rsidR="00386B89" w:rsidRPr="00544F99" w:rsidRDefault="00386B89" w:rsidP="00260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Comment</w:t>
            </w:r>
          </w:p>
        </w:tc>
      </w:tr>
      <w:tr w:rsidR="00E02EAA" w:rsidRPr="00544F99" w14:paraId="600B831C" w14:textId="77777777" w:rsidTr="00260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left w:val="single" w:sz="12" w:space="0" w:color="auto"/>
              <w:right w:val="single" w:sz="12" w:space="0" w:color="auto"/>
            </w:tcBorders>
          </w:tcPr>
          <w:p w14:paraId="23B7A8EB" w14:textId="0B1BEE82" w:rsidR="00CB5498" w:rsidRPr="00544F99" w:rsidRDefault="00914F26" w:rsidP="00260F3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AT1</w:t>
            </w:r>
          </w:p>
        </w:tc>
        <w:tc>
          <w:tcPr>
            <w:tcW w:w="2409" w:type="dxa"/>
            <w:tcBorders>
              <w:left w:val="single" w:sz="12" w:space="0" w:color="auto"/>
              <w:right w:val="single" w:sz="12" w:space="0" w:color="auto"/>
            </w:tcBorders>
          </w:tcPr>
          <w:p w14:paraId="57D80DAC" w14:textId="147BFC15" w:rsidR="00CB5498" w:rsidRPr="00544F99" w:rsidRDefault="00914F26" w:rsidP="0026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PASS</w:t>
            </w:r>
          </w:p>
        </w:tc>
        <w:tc>
          <w:tcPr>
            <w:tcW w:w="4144" w:type="dxa"/>
            <w:tcBorders>
              <w:left w:val="single" w:sz="12" w:space="0" w:color="auto"/>
              <w:right w:val="single" w:sz="12" w:space="0" w:color="auto"/>
            </w:tcBorders>
          </w:tcPr>
          <w:p w14:paraId="16915235" w14:textId="77777777" w:rsidR="00CB5498" w:rsidRPr="00544F99" w:rsidRDefault="00CB5498" w:rsidP="0026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02EAA" w:rsidRPr="00544F99" w14:paraId="6AFBC6BB" w14:textId="77777777" w:rsidTr="00260F31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left w:val="single" w:sz="12" w:space="0" w:color="auto"/>
              <w:right w:val="single" w:sz="12" w:space="0" w:color="auto"/>
            </w:tcBorders>
          </w:tcPr>
          <w:p w14:paraId="34B1AA6E" w14:textId="03F03A0A" w:rsidR="00CB5498" w:rsidRPr="00544F99" w:rsidRDefault="00914F26" w:rsidP="00260F3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AT2</w:t>
            </w:r>
          </w:p>
        </w:tc>
        <w:tc>
          <w:tcPr>
            <w:tcW w:w="2409" w:type="dxa"/>
            <w:tcBorders>
              <w:left w:val="single" w:sz="12" w:space="0" w:color="auto"/>
              <w:right w:val="single" w:sz="12" w:space="0" w:color="auto"/>
            </w:tcBorders>
          </w:tcPr>
          <w:p w14:paraId="1EE40EF6" w14:textId="73827A4E" w:rsidR="00CB5498" w:rsidRPr="00544F99" w:rsidRDefault="00914F26" w:rsidP="0026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PASS</w:t>
            </w:r>
          </w:p>
        </w:tc>
        <w:tc>
          <w:tcPr>
            <w:tcW w:w="4144" w:type="dxa"/>
            <w:tcBorders>
              <w:left w:val="single" w:sz="12" w:space="0" w:color="auto"/>
              <w:right w:val="single" w:sz="12" w:space="0" w:color="auto"/>
            </w:tcBorders>
          </w:tcPr>
          <w:p w14:paraId="2E1EB468" w14:textId="77777777" w:rsidR="00CB5498" w:rsidRPr="00544F99" w:rsidRDefault="00CB5498" w:rsidP="0026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02EAA" w:rsidRPr="00544F99" w14:paraId="5DED2CD2" w14:textId="77777777" w:rsidTr="00260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left w:val="single" w:sz="12" w:space="0" w:color="auto"/>
              <w:right w:val="single" w:sz="12" w:space="0" w:color="auto"/>
            </w:tcBorders>
          </w:tcPr>
          <w:p w14:paraId="5803E2AD" w14:textId="091BDBE3" w:rsidR="005F49E0" w:rsidRPr="00544F99" w:rsidRDefault="005F49E0" w:rsidP="005F49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AT3</w:t>
            </w:r>
          </w:p>
        </w:tc>
        <w:tc>
          <w:tcPr>
            <w:tcW w:w="2409" w:type="dxa"/>
            <w:tcBorders>
              <w:left w:val="single" w:sz="12" w:space="0" w:color="auto"/>
              <w:right w:val="single" w:sz="12" w:space="0" w:color="auto"/>
            </w:tcBorders>
          </w:tcPr>
          <w:p w14:paraId="281BF2AC" w14:textId="07DB71FA" w:rsidR="005F49E0" w:rsidRPr="00544F99" w:rsidRDefault="005F49E0" w:rsidP="005F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PASS</w:t>
            </w:r>
          </w:p>
        </w:tc>
        <w:tc>
          <w:tcPr>
            <w:tcW w:w="4144" w:type="dxa"/>
            <w:tcBorders>
              <w:left w:val="single" w:sz="12" w:space="0" w:color="auto"/>
              <w:right w:val="single" w:sz="12" w:space="0" w:color="auto"/>
            </w:tcBorders>
          </w:tcPr>
          <w:p w14:paraId="53397292" w14:textId="77777777" w:rsidR="005F49E0" w:rsidRPr="00544F99" w:rsidRDefault="005F49E0" w:rsidP="005F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02EAA" w:rsidRPr="00544F99" w14:paraId="009CD268" w14:textId="77777777" w:rsidTr="00260F31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left w:val="single" w:sz="12" w:space="0" w:color="auto"/>
              <w:right w:val="single" w:sz="12" w:space="0" w:color="auto"/>
            </w:tcBorders>
          </w:tcPr>
          <w:p w14:paraId="74E85AFA" w14:textId="4BFC7927" w:rsidR="005F49E0" w:rsidRPr="00544F99" w:rsidRDefault="005F49E0" w:rsidP="005F49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AT4</w:t>
            </w:r>
          </w:p>
        </w:tc>
        <w:tc>
          <w:tcPr>
            <w:tcW w:w="2409" w:type="dxa"/>
            <w:tcBorders>
              <w:left w:val="single" w:sz="12" w:space="0" w:color="auto"/>
              <w:right w:val="single" w:sz="12" w:space="0" w:color="auto"/>
            </w:tcBorders>
          </w:tcPr>
          <w:p w14:paraId="10F71339" w14:textId="2FC0A416" w:rsidR="005F49E0" w:rsidRPr="00544F99" w:rsidRDefault="005F49E0" w:rsidP="005F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PASS</w:t>
            </w:r>
          </w:p>
        </w:tc>
        <w:tc>
          <w:tcPr>
            <w:tcW w:w="4144" w:type="dxa"/>
            <w:tcBorders>
              <w:left w:val="single" w:sz="12" w:space="0" w:color="auto"/>
              <w:right w:val="single" w:sz="12" w:space="0" w:color="auto"/>
            </w:tcBorders>
          </w:tcPr>
          <w:p w14:paraId="71A9227C" w14:textId="77777777" w:rsidR="005F49E0" w:rsidRPr="00544F99" w:rsidRDefault="005F49E0" w:rsidP="005F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02EAA" w:rsidRPr="00544F99" w14:paraId="41AD91A5" w14:textId="77777777" w:rsidTr="00260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left w:val="single" w:sz="12" w:space="0" w:color="auto"/>
              <w:right w:val="single" w:sz="12" w:space="0" w:color="auto"/>
            </w:tcBorders>
          </w:tcPr>
          <w:p w14:paraId="5D245970" w14:textId="4FD59792" w:rsidR="005F49E0" w:rsidRPr="00544F99" w:rsidRDefault="005F49E0" w:rsidP="005F49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AT5</w:t>
            </w:r>
          </w:p>
        </w:tc>
        <w:tc>
          <w:tcPr>
            <w:tcW w:w="2409" w:type="dxa"/>
            <w:tcBorders>
              <w:left w:val="single" w:sz="12" w:space="0" w:color="auto"/>
              <w:right w:val="single" w:sz="12" w:space="0" w:color="auto"/>
            </w:tcBorders>
          </w:tcPr>
          <w:p w14:paraId="5688013B" w14:textId="6D472BB4" w:rsidR="005F49E0" w:rsidRPr="00544F99" w:rsidRDefault="005F49E0" w:rsidP="005F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PASS</w:t>
            </w:r>
          </w:p>
        </w:tc>
        <w:tc>
          <w:tcPr>
            <w:tcW w:w="4144" w:type="dxa"/>
            <w:tcBorders>
              <w:left w:val="single" w:sz="12" w:space="0" w:color="auto"/>
              <w:right w:val="single" w:sz="12" w:space="0" w:color="auto"/>
            </w:tcBorders>
          </w:tcPr>
          <w:p w14:paraId="3AA40701" w14:textId="77777777" w:rsidR="005F49E0" w:rsidRPr="00544F99" w:rsidRDefault="005F49E0" w:rsidP="005F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02EAA" w:rsidRPr="00544F99" w14:paraId="0763377C" w14:textId="77777777" w:rsidTr="00260F31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887348" w14:textId="1C7B816A" w:rsidR="005F49E0" w:rsidRPr="00544F99" w:rsidRDefault="005F49E0" w:rsidP="005F49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AT6</w:t>
            </w:r>
          </w:p>
        </w:tc>
        <w:tc>
          <w:tcPr>
            <w:tcW w:w="24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B52CA" w14:textId="532ADD61" w:rsidR="005F49E0" w:rsidRPr="00544F99" w:rsidRDefault="005F49E0" w:rsidP="005F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PASS</w:t>
            </w:r>
          </w:p>
        </w:tc>
        <w:tc>
          <w:tcPr>
            <w:tcW w:w="41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41415" w14:textId="77777777" w:rsidR="005F49E0" w:rsidRPr="00544F99" w:rsidRDefault="005F49E0" w:rsidP="005F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14:paraId="71094ECF" w14:textId="77777777" w:rsidR="00386B89" w:rsidRPr="00544F99" w:rsidRDefault="00386B89" w:rsidP="00B762F7">
      <w:pPr>
        <w:pStyle w:val="a3"/>
        <w:ind w:leftChars="0" w:left="1418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4E264183" w14:textId="77777777" w:rsidR="000B250B" w:rsidRPr="00544F99" w:rsidRDefault="000B250B" w:rsidP="000B250B">
      <w:pPr>
        <w:pStyle w:val="a3"/>
        <w:ind w:leftChars="0" w:left="992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5DB91B30" w14:textId="77777777" w:rsidR="00B1034C" w:rsidRPr="00544F99" w:rsidRDefault="00B1034C" w:rsidP="000B250B">
      <w:pPr>
        <w:pStyle w:val="a3"/>
        <w:ind w:leftChars="0" w:left="992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2CAC2086" w14:textId="77777777" w:rsidR="000B250B" w:rsidRPr="00544F99" w:rsidRDefault="000B250B" w:rsidP="000B250B">
      <w:pPr>
        <w:pStyle w:val="a3"/>
        <w:ind w:leftChars="0" w:left="992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72846E9" wp14:editId="3ED1FC9F">
                <wp:simplePos x="0" y="0"/>
                <wp:positionH relativeFrom="column">
                  <wp:posOffset>0</wp:posOffset>
                </wp:positionH>
                <wp:positionV relativeFrom="paragraph">
                  <wp:posOffset>111772</wp:posOffset>
                </wp:positionV>
                <wp:extent cx="6452091" cy="0"/>
                <wp:effectExtent l="0" t="0" r="2540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20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689A9" id="直線接點 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8pt" to="508.0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" strokecolor="#4579b8 [3044]"/>
            </w:pict>
          </mc:Fallback>
        </mc:AlternateContent>
      </w:r>
    </w:p>
    <w:p w14:paraId="626877AA" w14:textId="3CCAE9B5" w:rsidR="000B250B" w:rsidRPr="00544F99" w:rsidRDefault="00E02EAA" w:rsidP="000B250B">
      <w:pPr>
        <w:pStyle w:val="a3"/>
        <w:ind w:leftChars="0" w:left="992"/>
        <w:jc w:val="center"/>
        <w:rPr>
          <w:rFonts w:ascii="Times New Roman" w:eastAsia="標楷體" w:hAnsi="Times New Roman" w:cs="Times New Roman"/>
          <w:color w:val="000000" w:themeColor="text1"/>
          <w:szCs w:val="24"/>
          <w:u w:val="single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Appendix A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：</w:t>
      </w:r>
      <w:r w:rsidR="000B250B" w:rsidRPr="00544F99">
        <w:rPr>
          <w:rFonts w:ascii="Times New Roman" w:eastAsia="標楷體" w:hAnsi="Times New Roman" w:cs="Times New Roman"/>
          <w:color w:val="000000" w:themeColor="text1"/>
          <w:szCs w:val="24"/>
        </w:rPr>
        <w:t>Traceability</w:t>
      </w:r>
    </w:p>
    <w:p w14:paraId="5CC39D6E" w14:textId="4724E74F" w:rsidR="000B250B" w:rsidRPr="00544F99" w:rsidRDefault="000B250B" w:rsidP="001C0A46">
      <w:pPr>
        <w:pStyle w:val="a3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  <w:u w:val="single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子計畫</w:t>
      </w:r>
    </w:p>
    <w:p w14:paraId="577B7BA5" w14:textId="3FD342C2" w:rsidR="000B250B" w:rsidRPr="00544F99" w:rsidRDefault="004320F7" w:rsidP="001C0A46">
      <w:pPr>
        <w:pStyle w:val="a3"/>
        <w:numPr>
          <w:ilvl w:val="1"/>
          <w:numId w:val="30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子系統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 xml:space="preserve"> vs. 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測試案例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="00027D35" w:rsidRPr="00544F99">
        <w:rPr>
          <w:rFonts w:ascii="Times New Roman" w:eastAsia="標楷體" w:hAnsi="Times New Roman" w:cs="Times New Roman"/>
          <w:color w:val="000000" w:themeColor="text1"/>
          <w:szCs w:val="24"/>
        </w:rPr>
        <w:t>Subsystem vs. Test Cases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14:paraId="4ACC0BD3" w14:textId="60A74145" w:rsidR="00E5459D" w:rsidRPr="00544F99" w:rsidRDefault="00E5459D" w:rsidP="00E5459D">
      <w:pPr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表四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ab/>
        <w:t>Subsystems vs. Test Cases Traceability Table</w:t>
      </w:r>
    </w:p>
    <w:tbl>
      <w:tblPr>
        <w:tblStyle w:val="6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73"/>
        <w:gridCol w:w="1398"/>
        <w:gridCol w:w="1323"/>
        <w:gridCol w:w="1361"/>
        <w:gridCol w:w="1360"/>
        <w:gridCol w:w="1360"/>
        <w:gridCol w:w="1361"/>
      </w:tblGrid>
      <w:tr w:rsidR="00E02EAA" w:rsidRPr="00544F99" w14:paraId="05CFD3E7" w14:textId="77777777" w:rsidTr="00CA3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tcBorders>
              <w:top w:val="single" w:sz="12" w:space="0" w:color="auto"/>
              <w:left w:val="single" w:sz="12" w:space="0" w:color="auto"/>
              <w:tl2br w:val="single" w:sz="12" w:space="0" w:color="auto"/>
            </w:tcBorders>
          </w:tcPr>
          <w:p w14:paraId="76F1D64D" w14:textId="44660D6A" w:rsidR="005F49E0" w:rsidRPr="00544F99" w:rsidRDefault="005F49E0" w:rsidP="005F49E0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 xml:space="preserve">       Subsystems</w:t>
            </w:r>
          </w:p>
          <w:p w14:paraId="221E3304" w14:textId="659C9DFE" w:rsidR="005F49E0" w:rsidRPr="00544F99" w:rsidRDefault="005F49E0" w:rsidP="005F49E0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Test Cases</w:t>
            </w:r>
          </w:p>
        </w:tc>
        <w:tc>
          <w:tcPr>
            <w:tcW w:w="1398" w:type="dxa"/>
            <w:tcBorders>
              <w:top w:val="single" w:sz="12" w:space="0" w:color="auto"/>
            </w:tcBorders>
            <w:vAlign w:val="center"/>
          </w:tcPr>
          <w:p w14:paraId="0EF151DD" w14:textId="4420FD00" w:rsidR="005F49E0" w:rsidRPr="00544F99" w:rsidRDefault="005F49E0" w:rsidP="005F49E0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FilterPhase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vAlign w:val="center"/>
          </w:tcPr>
          <w:p w14:paraId="7435581A" w14:textId="21F997A5" w:rsidR="005F49E0" w:rsidRPr="00544F99" w:rsidRDefault="005F49E0" w:rsidP="005F49E0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Group1</w:t>
            </w:r>
          </w:p>
        </w:tc>
        <w:tc>
          <w:tcPr>
            <w:tcW w:w="1361" w:type="dxa"/>
            <w:tcBorders>
              <w:top w:val="single" w:sz="12" w:space="0" w:color="auto"/>
            </w:tcBorders>
            <w:vAlign w:val="center"/>
          </w:tcPr>
          <w:p w14:paraId="5ADE4128" w14:textId="0CB83380" w:rsidR="005F49E0" w:rsidRPr="00544F99" w:rsidRDefault="005F49E0" w:rsidP="005F49E0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Group2</w:t>
            </w:r>
          </w:p>
        </w:tc>
        <w:tc>
          <w:tcPr>
            <w:tcW w:w="1360" w:type="dxa"/>
            <w:tcBorders>
              <w:top w:val="single" w:sz="12" w:space="0" w:color="auto"/>
            </w:tcBorders>
            <w:vAlign w:val="center"/>
          </w:tcPr>
          <w:p w14:paraId="00F5E55D" w14:textId="6522F6BA" w:rsidR="005F49E0" w:rsidRPr="00544F99" w:rsidRDefault="005F49E0" w:rsidP="005F49E0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Group3</w:t>
            </w:r>
          </w:p>
        </w:tc>
        <w:tc>
          <w:tcPr>
            <w:tcW w:w="1360" w:type="dxa"/>
            <w:tcBorders>
              <w:top w:val="single" w:sz="12" w:space="0" w:color="auto"/>
            </w:tcBorders>
            <w:vAlign w:val="center"/>
          </w:tcPr>
          <w:p w14:paraId="1B768C60" w14:textId="4E8C8C79" w:rsidR="005F49E0" w:rsidRPr="00544F99" w:rsidRDefault="005F49E0" w:rsidP="005F49E0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Graph</w:t>
            </w:r>
          </w:p>
        </w:tc>
        <w:tc>
          <w:tcPr>
            <w:tcW w:w="13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DF4077B" w14:textId="6EF1FD22" w:rsidR="005F49E0" w:rsidRPr="00544F99" w:rsidRDefault="005F49E0" w:rsidP="005F49E0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SimRank</w:t>
            </w:r>
          </w:p>
        </w:tc>
      </w:tr>
      <w:tr w:rsidR="00E02EAA" w:rsidRPr="00544F99" w14:paraId="2B955E6E" w14:textId="77777777" w:rsidTr="005F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tcBorders>
              <w:left w:val="single" w:sz="12" w:space="0" w:color="auto"/>
            </w:tcBorders>
          </w:tcPr>
          <w:p w14:paraId="1100ECB5" w14:textId="51A35D65" w:rsidR="005F49E0" w:rsidRPr="00544F99" w:rsidRDefault="005F49E0" w:rsidP="005F49E0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IT1</w:t>
            </w:r>
          </w:p>
        </w:tc>
        <w:tc>
          <w:tcPr>
            <w:tcW w:w="1398" w:type="dxa"/>
          </w:tcPr>
          <w:p w14:paraId="006C9E3C" w14:textId="10096D47" w:rsidR="005F49E0" w:rsidRPr="00544F99" w:rsidRDefault="005F49E0" w:rsidP="005F49E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323" w:type="dxa"/>
          </w:tcPr>
          <w:p w14:paraId="3694A3EB" w14:textId="77777777" w:rsidR="005F49E0" w:rsidRPr="00544F99" w:rsidRDefault="005F49E0" w:rsidP="005F49E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1" w:type="dxa"/>
          </w:tcPr>
          <w:p w14:paraId="61FF1E04" w14:textId="3D81C5F9" w:rsidR="005F49E0" w:rsidRPr="00544F99" w:rsidRDefault="005F49E0" w:rsidP="005F49E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0" w:type="dxa"/>
          </w:tcPr>
          <w:p w14:paraId="0C297643" w14:textId="77777777" w:rsidR="005F49E0" w:rsidRPr="00544F99" w:rsidRDefault="005F49E0" w:rsidP="005F49E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0" w:type="dxa"/>
          </w:tcPr>
          <w:p w14:paraId="132F5E77" w14:textId="746CC75F" w:rsidR="005F49E0" w:rsidRPr="00544F99" w:rsidRDefault="005F49E0" w:rsidP="005F49E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1" w:type="dxa"/>
            <w:tcBorders>
              <w:right w:val="single" w:sz="12" w:space="0" w:color="auto"/>
            </w:tcBorders>
          </w:tcPr>
          <w:p w14:paraId="1B47C676" w14:textId="77777777" w:rsidR="005F49E0" w:rsidRPr="00544F99" w:rsidRDefault="005F49E0" w:rsidP="005F49E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02EAA" w:rsidRPr="00544F99" w14:paraId="647DEA3E" w14:textId="77777777" w:rsidTr="005F49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tcBorders>
              <w:left w:val="single" w:sz="12" w:space="0" w:color="auto"/>
            </w:tcBorders>
          </w:tcPr>
          <w:p w14:paraId="1C547954" w14:textId="0342C190" w:rsidR="005F49E0" w:rsidRPr="00544F99" w:rsidRDefault="005F49E0" w:rsidP="005F49E0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IT2</w:t>
            </w:r>
          </w:p>
        </w:tc>
        <w:tc>
          <w:tcPr>
            <w:tcW w:w="1398" w:type="dxa"/>
          </w:tcPr>
          <w:p w14:paraId="1B6F7371" w14:textId="2E65BCD1" w:rsidR="005F49E0" w:rsidRPr="00544F99" w:rsidRDefault="005F49E0" w:rsidP="005F49E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3" w:type="dxa"/>
          </w:tcPr>
          <w:p w14:paraId="52C5A9A8" w14:textId="79F62072" w:rsidR="005F49E0" w:rsidRPr="00544F99" w:rsidRDefault="005F49E0" w:rsidP="005F49E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361" w:type="dxa"/>
          </w:tcPr>
          <w:p w14:paraId="1DAC77EA" w14:textId="4BC72B42" w:rsidR="005F49E0" w:rsidRPr="00544F99" w:rsidRDefault="005F49E0" w:rsidP="005F49E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0" w:type="dxa"/>
          </w:tcPr>
          <w:p w14:paraId="03CF821F" w14:textId="4D0524C0" w:rsidR="005F49E0" w:rsidRPr="00544F99" w:rsidRDefault="005F49E0" w:rsidP="005F49E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0" w:type="dxa"/>
          </w:tcPr>
          <w:p w14:paraId="7C8118E2" w14:textId="2DAA92D3" w:rsidR="005F49E0" w:rsidRPr="00544F99" w:rsidRDefault="005F49E0" w:rsidP="005F49E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1" w:type="dxa"/>
            <w:tcBorders>
              <w:right w:val="single" w:sz="12" w:space="0" w:color="auto"/>
            </w:tcBorders>
          </w:tcPr>
          <w:p w14:paraId="7FA47DE0" w14:textId="77777777" w:rsidR="005F49E0" w:rsidRPr="00544F99" w:rsidRDefault="005F49E0" w:rsidP="005F49E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02EAA" w:rsidRPr="00544F99" w14:paraId="0654E678" w14:textId="77777777" w:rsidTr="005F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tcBorders>
              <w:left w:val="single" w:sz="12" w:space="0" w:color="auto"/>
            </w:tcBorders>
          </w:tcPr>
          <w:p w14:paraId="4D902DB4" w14:textId="33086AEF" w:rsidR="005F49E0" w:rsidRPr="00544F99" w:rsidRDefault="005F49E0" w:rsidP="005F49E0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IT3</w:t>
            </w:r>
          </w:p>
        </w:tc>
        <w:tc>
          <w:tcPr>
            <w:tcW w:w="1398" w:type="dxa"/>
          </w:tcPr>
          <w:p w14:paraId="4FACDE2D" w14:textId="77777777" w:rsidR="005F49E0" w:rsidRPr="00544F99" w:rsidRDefault="005F49E0" w:rsidP="005F49E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3" w:type="dxa"/>
          </w:tcPr>
          <w:p w14:paraId="2299307E" w14:textId="77777777" w:rsidR="005F49E0" w:rsidRPr="00544F99" w:rsidRDefault="005F49E0" w:rsidP="005F49E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1" w:type="dxa"/>
          </w:tcPr>
          <w:p w14:paraId="35D4574A" w14:textId="32D35746" w:rsidR="005F49E0" w:rsidRPr="00544F99" w:rsidRDefault="005F49E0" w:rsidP="005F49E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360" w:type="dxa"/>
          </w:tcPr>
          <w:p w14:paraId="31BAF65A" w14:textId="77777777" w:rsidR="005F49E0" w:rsidRPr="00544F99" w:rsidRDefault="005F49E0" w:rsidP="005F49E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0" w:type="dxa"/>
          </w:tcPr>
          <w:p w14:paraId="2E257DC9" w14:textId="7484249B" w:rsidR="005F49E0" w:rsidRPr="00544F99" w:rsidRDefault="005F49E0" w:rsidP="005F49E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1" w:type="dxa"/>
            <w:tcBorders>
              <w:right w:val="single" w:sz="12" w:space="0" w:color="auto"/>
            </w:tcBorders>
          </w:tcPr>
          <w:p w14:paraId="6F5761EE" w14:textId="77777777" w:rsidR="005F49E0" w:rsidRPr="00544F99" w:rsidRDefault="005F49E0" w:rsidP="005F49E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02EAA" w:rsidRPr="00544F99" w14:paraId="1312E989" w14:textId="77777777" w:rsidTr="005F49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tcBorders>
              <w:left w:val="single" w:sz="12" w:space="0" w:color="auto"/>
            </w:tcBorders>
          </w:tcPr>
          <w:p w14:paraId="427FCFB3" w14:textId="2C798021" w:rsidR="005F49E0" w:rsidRPr="00544F99" w:rsidRDefault="005F49E0" w:rsidP="005F49E0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IT4</w:t>
            </w:r>
          </w:p>
        </w:tc>
        <w:tc>
          <w:tcPr>
            <w:tcW w:w="1398" w:type="dxa"/>
          </w:tcPr>
          <w:p w14:paraId="5DBC8B4C" w14:textId="77777777" w:rsidR="005F49E0" w:rsidRPr="00544F99" w:rsidRDefault="005F49E0" w:rsidP="005F49E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3" w:type="dxa"/>
          </w:tcPr>
          <w:p w14:paraId="390532AE" w14:textId="77777777" w:rsidR="005F49E0" w:rsidRPr="00544F99" w:rsidRDefault="005F49E0" w:rsidP="005F49E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1" w:type="dxa"/>
          </w:tcPr>
          <w:p w14:paraId="2538B961" w14:textId="69E60971" w:rsidR="005F49E0" w:rsidRPr="00544F99" w:rsidRDefault="005F49E0" w:rsidP="005F49E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0" w:type="dxa"/>
          </w:tcPr>
          <w:p w14:paraId="77DA54B8" w14:textId="595FCAE4" w:rsidR="005F49E0" w:rsidRPr="00544F99" w:rsidRDefault="005F49E0" w:rsidP="005F49E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360" w:type="dxa"/>
          </w:tcPr>
          <w:p w14:paraId="0C2C7EC1" w14:textId="6C89A70B" w:rsidR="005F49E0" w:rsidRPr="00544F99" w:rsidRDefault="005F49E0" w:rsidP="005F49E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1" w:type="dxa"/>
            <w:tcBorders>
              <w:right w:val="single" w:sz="12" w:space="0" w:color="auto"/>
            </w:tcBorders>
          </w:tcPr>
          <w:p w14:paraId="220774A7" w14:textId="3E4D68A9" w:rsidR="005F49E0" w:rsidRPr="00544F99" w:rsidRDefault="005F49E0" w:rsidP="005F49E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02EAA" w:rsidRPr="00544F99" w14:paraId="2FD1ED86" w14:textId="77777777" w:rsidTr="005F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tcBorders>
              <w:left w:val="single" w:sz="12" w:space="0" w:color="auto"/>
            </w:tcBorders>
          </w:tcPr>
          <w:p w14:paraId="58B3D50C" w14:textId="3D38A43D" w:rsidR="005F49E0" w:rsidRPr="00544F99" w:rsidRDefault="005F49E0" w:rsidP="005F49E0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IT5</w:t>
            </w:r>
          </w:p>
        </w:tc>
        <w:tc>
          <w:tcPr>
            <w:tcW w:w="1398" w:type="dxa"/>
          </w:tcPr>
          <w:p w14:paraId="06010435" w14:textId="77777777" w:rsidR="005F49E0" w:rsidRPr="00544F99" w:rsidRDefault="005F49E0" w:rsidP="005F49E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3" w:type="dxa"/>
          </w:tcPr>
          <w:p w14:paraId="2836E135" w14:textId="77777777" w:rsidR="005F49E0" w:rsidRPr="00544F99" w:rsidRDefault="005F49E0" w:rsidP="005F49E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1" w:type="dxa"/>
          </w:tcPr>
          <w:p w14:paraId="700B065F" w14:textId="17761601" w:rsidR="005F49E0" w:rsidRPr="00544F99" w:rsidRDefault="005F49E0" w:rsidP="005F49E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0" w:type="dxa"/>
          </w:tcPr>
          <w:p w14:paraId="71312597" w14:textId="77777777" w:rsidR="005F49E0" w:rsidRPr="00544F99" w:rsidRDefault="005F49E0" w:rsidP="005F49E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0" w:type="dxa"/>
          </w:tcPr>
          <w:p w14:paraId="72004F4A" w14:textId="0C7D51BC" w:rsidR="005F49E0" w:rsidRPr="00544F99" w:rsidRDefault="005F49E0" w:rsidP="005F49E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361" w:type="dxa"/>
            <w:tcBorders>
              <w:right w:val="single" w:sz="12" w:space="0" w:color="auto"/>
            </w:tcBorders>
          </w:tcPr>
          <w:p w14:paraId="10EEAF90" w14:textId="77777777" w:rsidR="005F49E0" w:rsidRPr="00544F99" w:rsidRDefault="005F49E0" w:rsidP="005F49E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02EAA" w:rsidRPr="00544F99" w14:paraId="306F86C4" w14:textId="77777777" w:rsidTr="005F49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tcBorders>
              <w:left w:val="single" w:sz="12" w:space="0" w:color="auto"/>
              <w:bottom w:val="single" w:sz="12" w:space="0" w:color="auto"/>
            </w:tcBorders>
          </w:tcPr>
          <w:p w14:paraId="0C98320E" w14:textId="370FC912" w:rsidR="005F49E0" w:rsidRPr="00544F99" w:rsidRDefault="005F49E0" w:rsidP="005F49E0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IT6</w:t>
            </w:r>
          </w:p>
        </w:tc>
        <w:tc>
          <w:tcPr>
            <w:tcW w:w="1398" w:type="dxa"/>
            <w:tcBorders>
              <w:bottom w:val="single" w:sz="12" w:space="0" w:color="auto"/>
            </w:tcBorders>
          </w:tcPr>
          <w:p w14:paraId="45C5016D" w14:textId="77777777" w:rsidR="005F49E0" w:rsidRPr="00544F99" w:rsidRDefault="005F49E0" w:rsidP="005F49E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3" w:type="dxa"/>
            <w:tcBorders>
              <w:bottom w:val="single" w:sz="12" w:space="0" w:color="auto"/>
            </w:tcBorders>
          </w:tcPr>
          <w:p w14:paraId="7B087403" w14:textId="77777777" w:rsidR="005F49E0" w:rsidRPr="00544F99" w:rsidRDefault="005F49E0" w:rsidP="005F49E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14:paraId="31D4913C" w14:textId="5C6A749C" w:rsidR="005F49E0" w:rsidRPr="00544F99" w:rsidRDefault="005F49E0" w:rsidP="005F49E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0" w:type="dxa"/>
            <w:tcBorders>
              <w:bottom w:val="single" w:sz="12" w:space="0" w:color="auto"/>
            </w:tcBorders>
          </w:tcPr>
          <w:p w14:paraId="0482B321" w14:textId="77777777" w:rsidR="005F49E0" w:rsidRPr="00544F99" w:rsidRDefault="005F49E0" w:rsidP="005F49E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0" w:type="dxa"/>
            <w:tcBorders>
              <w:bottom w:val="single" w:sz="12" w:space="0" w:color="auto"/>
            </w:tcBorders>
          </w:tcPr>
          <w:p w14:paraId="42D46E15" w14:textId="057C16C8" w:rsidR="005F49E0" w:rsidRPr="00544F99" w:rsidRDefault="005F49E0" w:rsidP="005F49E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1" w:type="dxa"/>
            <w:tcBorders>
              <w:bottom w:val="single" w:sz="12" w:space="0" w:color="auto"/>
              <w:right w:val="single" w:sz="12" w:space="0" w:color="auto"/>
            </w:tcBorders>
          </w:tcPr>
          <w:p w14:paraId="6A8FF9D0" w14:textId="3AB4E9EC" w:rsidR="005F49E0" w:rsidRPr="00544F99" w:rsidRDefault="005F49E0" w:rsidP="005F49E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</w:tbl>
    <w:p w14:paraId="3E5D1B99" w14:textId="0FB479D5" w:rsidR="008F749F" w:rsidRPr="00544F99" w:rsidRDefault="008F749F" w:rsidP="00027D35">
      <w:pPr>
        <w:pStyle w:val="a3"/>
        <w:ind w:leftChars="0" w:left="992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19B2AC36" w14:textId="76854032" w:rsidR="00163BFE" w:rsidRPr="00544F99" w:rsidRDefault="00163BFE" w:rsidP="00027D35">
      <w:pPr>
        <w:pStyle w:val="a3"/>
        <w:ind w:leftChars="0" w:left="992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70FCC149" w14:textId="1CA7D930" w:rsidR="00163BFE" w:rsidRPr="00544F99" w:rsidRDefault="00163BFE" w:rsidP="00027D35">
      <w:pPr>
        <w:pStyle w:val="a3"/>
        <w:ind w:leftChars="0" w:left="992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6E43D316" w14:textId="77777777" w:rsidR="00E02EAA" w:rsidRPr="00544F99" w:rsidRDefault="00E02EAA" w:rsidP="00027D35">
      <w:pPr>
        <w:pStyle w:val="a3"/>
        <w:ind w:leftChars="0" w:left="992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2E8794BD" w14:textId="1A4EF5CF" w:rsidR="00027D35" w:rsidRPr="00544F99" w:rsidRDefault="004320F7" w:rsidP="001C0A46">
      <w:pPr>
        <w:pStyle w:val="a3"/>
        <w:numPr>
          <w:ilvl w:val="1"/>
          <w:numId w:val="30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求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 xml:space="preserve"> vs. 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測試案例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="00027D35" w:rsidRPr="00544F99">
        <w:rPr>
          <w:rFonts w:ascii="Times New Roman" w:eastAsia="標楷體" w:hAnsi="Times New Roman" w:cs="Times New Roman"/>
          <w:color w:val="000000" w:themeColor="text1"/>
          <w:szCs w:val="24"/>
        </w:rPr>
        <w:t>Requirements vs. Test Cases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14:paraId="562A0488" w14:textId="0DEB83A0" w:rsidR="00BD4B5A" w:rsidRPr="00544F99" w:rsidRDefault="00BD4B5A" w:rsidP="00BD4B5A">
      <w:pPr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表五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ab/>
        <w:t>Requirements vs. Test Cases Traceability Table</w:t>
      </w:r>
    </w:p>
    <w:tbl>
      <w:tblPr>
        <w:tblStyle w:val="61"/>
        <w:tblW w:w="0" w:type="auto"/>
        <w:jc w:val="center"/>
        <w:tblLook w:val="04A0" w:firstRow="1" w:lastRow="0" w:firstColumn="1" w:lastColumn="0" w:noHBand="0" w:noVBand="1"/>
      </w:tblPr>
      <w:tblGrid>
        <w:gridCol w:w="2806"/>
        <w:gridCol w:w="1169"/>
        <w:gridCol w:w="1170"/>
        <w:gridCol w:w="1169"/>
        <w:gridCol w:w="1169"/>
        <w:gridCol w:w="1169"/>
        <w:gridCol w:w="1170"/>
      </w:tblGrid>
      <w:tr w:rsidR="00E02EAA" w:rsidRPr="00544F99" w14:paraId="132C11A0" w14:textId="77777777" w:rsidTr="00CA3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12" w:space="0" w:color="auto"/>
              <w:left w:val="single" w:sz="12" w:space="0" w:color="auto"/>
              <w:tl2br w:val="single" w:sz="12" w:space="0" w:color="auto"/>
            </w:tcBorders>
          </w:tcPr>
          <w:p w14:paraId="007B3CD1" w14:textId="47458EEF" w:rsidR="005F49E0" w:rsidRPr="00544F99" w:rsidRDefault="005F49E0" w:rsidP="005F49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 xml:space="preserve">         Test Cases</w:t>
            </w:r>
          </w:p>
          <w:p w14:paraId="7C79869E" w14:textId="0F53388F" w:rsidR="005F49E0" w:rsidRPr="00544F99" w:rsidRDefault="005F49E0" w:rsidP="005F49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Requirements</w:t>
            </w:r>
          </w:p>
        </w:tc>
        <w:tc>
          <w:tcPr>
            <w:tcW w:w="1169" w:type="dxa"/>
            <w:tcBorders>
              <w:top w:val="single" w:sz="12" w:space="0" w:color="auto"/>
            </w:tcBorders>
            <w:vAlign w:val="center"/>
          </w:tcPr>
          <w:p w14:paraId="5D2E61F8" w14:textId="5289532B" w:rsidR="005F49E0" w:rsidRPr="00544F99" w:rsidRDefault="005F49E0" w:rsidP="005F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IT1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577149A0" w14:textId="79488B7C" w:rsidR="005F49E0" w:rsidRPr="00544F99" w:rsidRDefault="005F49E0" w:rsidP="005F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IT2</w:t>
            </w:r>
          </w:p>
        </w:tc>
        <w:tc>
          <w:tcPr>
            <w:tcW w:w="1169" w:type="dxa"/>
            <w:tcBorders>
              <w:top w:val="single" w:sz="12" w:space="0" w:color="auto"/>
            </w:tcBorders>
            <w:vAlign w:val="center"/>
          </w:tcPr>
          <w:p w14:paraId="61056D31" w14:textId="22EAAD41" w:rsidR="005F49E0" w:rsidRPr="00544F99" w:rsidRDefault="005F49E0" w:rsidP="005F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IT3</w:t>
            </w:r>
          </w:p>
        </w:tc>
        <w:tc>
          <w:tcPr>
            <w:tcW w:w="1169" w:type="dxa"/>
            <w:tcBorders>
              <w:top w:val="single" w:sz="12" w:space="0" w:color="auto"/>
            </w:tcBorders>
            <w:vAlign w:val="center"/>
          </w:tcPr>
          <w:p w14:paraId="7EB3F1F7" w14:textId="14AEF907" w:rsidR="005F49E0" w:rsidRPr="00544F99" w:rsidRDefault="005F49E0" w:rsidP="005F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IT4</w:t>
            </w:r>
          </w:p>
        </w:tc>
        <w:tc>
          <w:tcPr>
            <w:tcW w:w="1169" w:type="dxa"/>
            <w:tcBorders>
              <w:top w:val="single" w:sz="12" w:space="0" w:color="auto"/>
            </w:tcBorders>
            <w:vAlign w:val="center"/>
          </w:tcPr>
          <w:p w14:paraId="3022537F" w14:textId="2344A24D" w:rsidR="005F49E0" w:rsidRPr="00544F99" w:rsidRDefault="005F49E0" w:rsidP="005F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IT5</w:t>
            </w:r>
          </w:p>
        </w:tc>
        <w:tc>
          <w:tcPr>
            <w:tcW w:w="11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DAF8FCA" w14:textId="4A1E59A1" w:rsidR="005F49E0" w:rsidRPr="00544F99" w:rsidRDefault="005F49E0" w:rsidP="005F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IT6</w:t>
            </w:r>
          </w:p>
        </w:tc>
      </w:tr>
      <w:tr w:rsidR="00E02EAA" w:rsidRPr="00544F99" w14:paraId="6B2FDBB2" w14:textId="77777777" w:rsidTr="00CA3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left w:val="single" w:sz="12" w:space="0" w:color="auto"/>
            </w:tcBorders>
          </w:tcPr>
          <w:p w14:paraId="1CACE76A" w14:textId="0A231827" w:rsidR="005F49E0" w:rsidRPr="00544F99" w:rsidRDefault="005F49E0" w:rsidP="005F49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TAF-DIC-001</w:t>
            </w:r>
          </w:p>
        </w:tc>
        <w:tc>
          <w:tcPr>
            <w:tcW w:w="1169" w:type="dxa"/>
          </w:tcPr>
          <w:p w14:paraId="3036A181" w14:textId="1F254F51" w:rsidR="005F49E0" w:rsidRPr="00544F99" w:rsidRDefault="005F49E0" w:rsidP="005F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170" w:type="dxa"/>
          </w:tcPr>
          <w:p w14:paraId="3ADE9D18" w14:textId="7560A71F" w:rsidR="005F49E0" w:rsidRPr="00544F99" w:rsidRDefault="005F49E0" w:rsidP="005F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169" w:type="dxa"/>
          </w:tcPr>
          <w:p w14:paraId="771D11F7" w14:textId="20055AA7" w:rsidR="005F49E0" w:rsidRPr="00544F99" w:rsidRDefault="005F49E0" w:rsidP="005F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169" w:type="dxa"/>
          </w:tcPr>
          <w:p w14:paraId="08907A34" w14:textId="283AE983" w:rsidR="005F49E0" w:rsidRPr="00544F99" w:rsidRDefault="005F49E0" w:rsidP="005F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169" w:type="dxa"/>
          </w:tcPr>
          <w:p w14:paraId="093D6349" w14:textId="585679EE" w:rsidR="005F49E0" w:rsidRPr="00544F99" w:rsidRDefault="005F49E0" w:rsidP="005F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14:paraId="64E61E93" w14:textId="11CB365E" w:rsidR="005F49E0" w:rsidRPr="00544F99" w:rsidRDefault="005F49E0" w:rsidP="005F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E02EAA" w:rsidRPr="00544F99" w14:paraId="44755268" w14:textId="77777777" w:rsidTr="00CA34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left w:val="single" w:sz="12" w:space="0" w:color="auto"/>
              <w:bottom w:val="single" w:sz="12" w:space="0" w:color="auto"/>
            </w:tcBorders>
          </w:tcPr>
          <w:p w14:paraId="260C23E4" w14:textId="7F624909" w:rsidR="005F49E0" w:rsidRPr="00544F99" w:rsidRDefault="005F49E0" w:rsidP="005F49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TAF-DIC-002</w:t>
            </w:r>
          </w:p>
        </w:tc>
        <w:tc>
          <w:tcPr>
            <w:tcW w:w="1169" w:type="dxa"/>
            <w:tcBorders>
              <w:bottom w:val="single" w:sz="12" w:space="0" w:color="auto"/>
            </w:tcBorders>
          </w:tcPr>
          <w:p w14:paraId="3AC9AEC8" w14:textId="17F84228" w:rsidR="005F49E0" w:rsidRPr="00544F99" w:rsidRDefault="005F49E0" w:rsidP="005F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6642F709" w14:textId="2A0EAF9B" w:rsidR="005F49E0" w:rsidRPr="00544F99" w:rsidRDefault="005F49E0" w:rsidP="005F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169" w:type="dxa"/>
            <w:tcBorders>
              <w:bottom w:val="single" w:sz="12" w:space="0" w:color="auto"/>
            </w:tcBorders>
          </w:tcPr>
          <w:p w14:paraId="11A0646C" w14:textId="08736973" w:rsidR="005F49E0" w:rsidRPr="00544F99" w:rsidRDefault="005F49E0" w:rsidP="005F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169" w:type="dxa"/>
            <w:tcBorders>
              <w:bottom w:val="single" w:sz="12" w:space="0" w:color="auto"/>
            </w:tcBorders>
          </w:tcPr>
          <w:p w14:paraId="65919A04" w14:textId="31472698" w:rsidR="005F49E0" w:rsidRPr="00544F99" w:rsidRDefault="005F49E0" w:rsidP="005F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169" w:type="dxa"/>
            <w:tcBorders>
              <w:bottom w:val="single" w:sz="12" w:space="0" w:color="auto"/>
            </w:tcBorders>
          </w:tcPr>
          <w:p w14:paraId="320BFFF1" w14:textId="29ACCF18" w:rsidR="005F49E0" w:rsidRPr="00544F99" w:rsidRDefault="005F49E0" w:rsidP="005F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170" w:type="dxa"/>
            <w:tcBorders>
              <w:bottom w:val="single" w:sz="12" w:space="0" w:color="auto"/>
              <w:right w:val="single" w:sz="12" w:space="0" w:color="auto"/>
            </w:tcBorders>
          </w:tcPr>
          <w:p w14:paraId="28579ED6" w14:textId="5E83B7FA" w:rsidR="005F49E0" w:rsidRPr="00544F99" w:rsidRDefault="005F49E0" w:rsidP="005F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</w:tbl>
    <w:p w14:paraId="1F351420" w14:textId="77777777" w:rsidR="00027D35" w:rsidRPr="00544F99" w:rsidRDefault="00027D35" w:rsidP="00027D35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tbl>
      <w:tblPr>
        <w:tblStyle w:val="61"/>
        <w:tblW w:w="0" w:type="auto"/>
        <w:jc w:val="center"/>
        <w:tblLook w:val="04A0" w:firstRow="1" w:lastRow="0" w:firstColumn="1" w:lastColumn="0" w:noHBand="0" w:noVBand="1"/>
      </w:tblPr>
      <w:tblGrid>
        <w:gridCol w:w="2806"/>
        <w:gridCol w:w="1169"/>
        <w:gridCol w:w="1170"/>
        <w:gridCol w:w="1169"/>
        <w:gridCol w:w="1170"/>
        <w:gridCol w:w="1170"/>
        <w:gridCol w:w="1170"/>
      </w:tblGrid>
      <w:tr w:rsidR="00E02EAA" w:rsidRPr="00544F99" w14:paraId="5EE8A569" w14:textId="77777777" w:rsidTr="00CA3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12" w:space="0" w:color="auto"/>
              <w:left w:val="single" w:sz="12" w:space="0" w:color="auto"/>
              <w:tl2br w:val="single" w:sz="12" w:space="0" w:color="auto"/>
            </w:tcBorders>
          </w:tcPr>
          <w:p w14:paraId="4B30536B" w14:textId="77777777" w:rsidR="005F49E0" w:rsidRPr="00544F99" w:rsidRDefault="005F49E0" w:rsidP="005F49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 xml:space="preserve">         Test Cases</w:t>
            </w:r>
          </w:p>
          <w:p w14:paraId="17FD1D7E" w14:textId="77777777" w:rsidR="005F49E0" w:rsidRPr="00544F99" w:rsidRDefault="005F49E0" w:rsidP="005F49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Requirements</w:t>
            </w:r>
          </w:p>
        </w:tc>
        <w:tc>
          <w:tcPr>
            <w:tcW w:w="1169" w:type="dxa"/>
            <w:tcBorders>
              <w:top w:val="single" w:sz="12" w:space="0" w:color="auto"/>
            </w:tcBorders>
            <w:vAlign w:val="center"/>
          </w:tcPr>
          <w:p w14:paraId="64613AA5" w14:textId="2732904A" w:rsidR="005F49E0" w:rsidRPr="00544F99" w:rsidRDefault="005F49E0" w:rsidP="005F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AT1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0113BDE9" w14:textId="073C5BE6" w:rsidR="005F49E0" w:rsidRPr="00544F99" w:rsidRDefault="005F49E0" w:rsidP="005F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AT2</w:t>
            </w:r>
          </w:p>
        </w:tc>
        <w:tc>
          <w:tcPr>
            <w:tcW w:w="1169" w:type="dxa"/>
            <w:tcBorders>
              <w:top w:val="single" w:sz="12" w:space="0" w:color="auto"/>
            </w:tcBorders>
            <w:vAlign w:val="center"/>
          </w:tcPr>
          <w:p w14:paraId="6D6951AF" w14:textId="1C6D4A5E" w:rsidR="005F49E0" w:rsidRPr="00544F99" w:rsidRDefault="005F49E0" w:rsidP="005F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AT3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0D5F71B4" w14:textId="0A493339" w:rsidR="005F49E0" w:rsidRPr="00544F99" w:rsidRDefault="005F49E0" w:rsidP="005F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AT4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6ECE1356" w14:textId="676335EC" w:rsidR="005F49E0" w:rsidRPr="00544F99" w:rsidRDefault="005F49E0" w:rsidP="005F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AT5</w:t>
            </w:r>
          </w:p>
        </w:tc>
        <w:tc>
          <w:tcPr>
            <w:tcW w:w="11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C6F8FB2" w14:textId="114CD8D6" w:rsidR="005F49E0" w:rsidRPr="00544F99" w:rsidRDefault="005F49E0" w:rsidP="005F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AT6</w:t>
            </w:r>
          </w:p>
        </w:tc>
      </w:tr>
      <w:tr w:rsidR="00E02EAA" w:rsidRPr="00544F99" w14:paraId="45309301" w14:textId="77777777" w:rsidTr="00CA3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left w:val="single" w:sz="12" w:space="0" w:color="auto"/>
            </w:tcBorders>
          </w:tcPr>
          <w:p w14:paraId="1E1E8FD4" w14:textId="77777777" w:rsidR="005F49E0" w:rsidRPr="00544F99" w:rsidRDefault="005F49E0" w:rsidP="005F49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TAF-DIC-001</w:t>
            </w:r>
          </w:p>
        </w:tc>
        <w:tc>
          <w:tcPr>
            <w:tcW w:w="1169" w:type="dxa"/>
          </w:tcPr>
          <w:p w14:paraId="158073F6" w14:textId="77777777" w:rsidR="005F49E0" w:rsidRPr="00544F99" w:rsidRDefault="005F49E0" w:rsidP="005F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170" w:type="dxa"/>
          </w:tcPr>
          <w:p w14:paraId="7BED63D4" w14:textId="77777777" w:rsidR="005F49E0" w:rsidRPr="00544F99" w:rsidRDefault="005F49E0" w:rsidP="005F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169" w:type="dxa"/>
          </w:tcPr>
          <w:p w14:paraId="5D1BB672" w14:textId="77777777" w:rsidR="005F49E0" w:rsidRPr="00544F99" w:rsidRDefault="005F49E0" w:rsidP="005F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170" w:type="dxa"/>
          </w:tcPr>
          <w:p w14:paraId="1FECBD4D" w14:textId="353EBFDD" w:rsidR="005F49E0" w:rsidRPr="00544F99" w:rsidRDefault="005F49E0" w:rsidP="005F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170" w:type="dxa"/>
          </w:tcPr>
          <w:p w14:paraId="1992E59D" w14:textId="2199AF74" w:rsidR="005F49E0" w:rsidRPr="00544F99" w:rsidRDefault="005F49E0" w:rsidP="005F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14:paraId="0B332C21" w14:textId="72C8B9F5" w:rsidR="005F49E0" w:rsidRPr="00544F99" w:rsidRDefault="005F49E0" w:rsidP="005F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E02EAA" w:rsidRPr="00544F99" w14:paraId="5CF19F0E" w14:textId="77777777" w:rsidTr="00CA34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left w:val="single" w:sz="12" w:space="0" w:color="auto"/>
              <w:bottom w:val="single" w:sz="12" w:space="0" w:color="auto"/>
            </w:tcBorders>
          </w:tcPr>
          <w:p w14:paraId="73845CDC" w14:textId="77777777" w:rsidR="005F49E0" w:rsidRPr="00544F99" w:rsidRDefault="005F49E0" w:rsidP="005F49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TAF-DIC-002</w:t>
            </w:r>
          </w:p>
        </w:tc>
        <w:tc>
          <w:tcPr>
            <w:tcW w:w="1169" w:type="dxa"/>
            <w:tcBorders>
              <w:bottom w:val="single" w:sz="12" w:space="0" w:color="auto"/>
            </w:tcBorders>
          </w:tcPr>
          <w:p w14:paraId="37EB5969" w14:textId="77777777" w:rsidR="005F49E0" w:rsidRPr="00544F99" w:rsidRDefault="005F49E0" w:rsidP="005F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5AD1E3CA" w14:textId="77777777" w:rsidR="005F49E0" w:rsidRPr="00544F99" w:rsidRDefault="005F49E0" w:rsidP="005F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169" w:type="dxa"/>
            <w:tcBorders>
              <w:bottom w:val="single" w:sz="12" w:space="0" w:color="auto"/>
            </w:tcBorders>
          </w:tcPr>
          <w:p w14:paraId="411CA3A2" w14:textId="77777777" w:rsidR="005F49E0" w:rsidRPr="00544F99" w:rsidRDefault="005F49E0" w:rsidP="005F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66EDC0C0" w14:textId="435356EE" w:rsidR="005F49E0" w:rsidRPr="00544F99" w:rsidRDefault="005F49E0" w:rsidP="005F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3EEC9CFB" w14:textId="5826E360" w:rsidR="005F49E0" w:rsidRPr="00544F99" w:rsidRDefault="005F49E0" w:rsidP="005F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  <w:tc>
          <w:tcPr>
            <w:tcW w:w="1170" w:type="dxa"/>
            <w:tcBorders>
              <w:bottom w:val="single" w:sz="12" w:space="0" w:color="auto"/>
              <w:right w:val="single" w:sz="12" w:space="0" w:color="auto"/>
            </w:tcBorders>
          </w:tcPr>
          <w:p w14:paraId="02BE633C" w14:textId="337F8A62" w:rsidR="005F49E0" w:rsidRPr="00544F99" w:rsidRDefault="005F49E0" w:rsidP="005F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544F99"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</w:tbl>
    <w:p w14:paraId="2DE3B62E" w14:textId="77777777" w:rsidR="007C49D8" w:rsidRPr="00544F99" w:rsidRDefault="007C49D8" w:rsidP="00027D35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5251E3C5" w14:textId="77777777" w:rsidR="00027D35" w:rsidRPr="00544F99" w:rsidRDefault="00027D35" w:rsidP="00027D35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3D95382" wp14:editId="18D52C1E">
                <wp:simplePos x="0" y="0"/>
                <wp:positionH relativeFrom="column">
                  <wp:posOffset>-1</wp:posOffset>
                </wp:positionH>
                <wp:positionV relativeFrom="paragraph">
                  <wp:posOffset>138023</wp:posOffset>
                </wp:positionV>
                <wp:extent cx="6719977" cy="0"/>
                <wp:effectExtent l="0" t="0" r="24130" b="190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8E29F" id="直線接點 2" o:spid="_x0000_s1026" style="position:absolute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85pt" to="529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" strokecolor="#4579b8 [3044]"/>
            </w:pict>
          </mc:Fallback>
        </mc:AlternateContent>
      </w:r>
    </w:p>
    <w:p w14:paraId="2A9BD5BC" w14:textId="497A81D4" w:rsidR="00027D35" w:rsidRPr="00544F99" w:rsidRDefault="00E02EAA" w:rsidP="00027D35">
      <w:pPr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 xml:space="preserve">Appendix 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B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：</w:t>
      </w:r>
      <w:r w:rsidR="00027D35" w:rsidRPr="00544F99">
        <w:rPr>
          <w:rFonts w:ascii="Times New Roman" w:eastAsia="標楷體" w:hAnsi="Times New Roman" w:cs="Times New Roman"/>
          <w:color w:val="000000" w:themeColor="text1"/>
          <w:szCs w:val="24"/>
        </w:rPr>
        <w:t>Glossary</w:t>
      </w:r>
    </w:p>
    <w:p w14:paraId="3763469E" w14:textId="77777777" w:rsidR="00027D35" w:rsidRPr="00544F99" w:rsidRDefault="00027D35" w:rsidP="00027D35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名詞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)  (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解釋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14:paraId="7698F383" w14:textId="30A8C37F" w:rsidR="00027D35" w:rsidRPr="00544F99" w:rsidRDefault="00D37616" w:rsidP="00027D35">
      <w:pPr>
        <w:rPr>
          <w:rFonts w:ascii="Times New Roman" w:eastAsia="標楷體" w:hAnsi="Times New Roman" w:cs="Times New Roman"/>
          <w:color w:val="000000" w:themeColor="text1"/>
          <w:szCs w:val="24"/>
          <w:u w:val="single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  <w:u w:val="single"/>
        </w:rPr>
        <w:t>Fed-MR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  <w:u w:val="single"/>
        </w:rPr>
        <w:tab/>
        <w:t xml:space="preserve">Federated MapReduce 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  <w:u w:val="single"/>
        </w:rPr>
        <w:t>一種軟體框架可聯合數個</w:t>
      </w:r>
      <w:r w:rsidR="00CF14E6" w:rsidRPr="00544F99">
        <w:rPr>
          <w:rFonts w:ascii="Times New Roman" w:eastAsia="標楷體" w:hAnsi="Times New Roman" w:cs="Times New Roman"/>
          <w:color w:val="000000" w:themeColor="text1"/>
          <w:szCs w:val="24"/>
          <w:u w:val="single"/>
        </w:rPr>
        <w:t>Hadoop</w:t>
      </w:r>
      <w:r w:rsidR="00CF14E6" w:rsidRPr="00544F99">
        <w:rPr>
          <w:rFonts w:ascii="Times New Roman" w:eastAsia="標楷體" w:hAnsi="Times New Roman" w:cs="Times New Roman"/>
          <w:color w:val="000000" w:themeColor="text1"/>
          <w:szCs w:val="24"/>
          <w:u w:val="single"/>
        </w:rPr>
        <w:t>叢集進行跨叢集的</w:t>
      </w:r>
      <w:r w:rsidR="00CF14E6" w:rsidRPr="00544F99">
        <w:rPr>
          <w:rFonts w:ascii="Times New Roman" w:eastAsia="標楷體" w:hAnsi="Times New Roman" w:cs="Times New Roman"/>
          <w:color w:val="000000" w:themeColor="text1"/>
          <w:szCs w:val="24"/>
          <w:u w:val="single"/>
        </w:rPr>
        <w:t>MapReduce</w:t>
      </w:r>
      <w:r w:rsidR="00CF14E6" w:rsidRPr="00544F99">
        <w:rPr>
          <w:rFonts w:ascii="Times New Roman" w:eastAsia="標楷體" w:hAnsi="Times New Roman" w:cs="Times New Roman"/>
          <w:color w:val="000000" w:themeColor="text1"/>
          <w:szCs w:val="24"/>
          <w:u w:val="single"/>
        </w:rPr>
        <w:t>程式運算，並自動彙整結果。</w:t>
      </w:r>
    </w:p>
    <w:p w14:paraId="70561FE5" w14:textId="77777777" w:rsidR="00FE4C95" w:rsidRPr="00544F99" w:rsidRDefault="00FE4C95" w:rsidP="00027D35">
      <w:pPr>
        <w:rPr>
          <w:rFonts w:ascii="Times New Roman" w:eastAsia="標楷體" w:hAnsi="Times New Roman" w:cs="Times New Roman"/>
          <w:color w:val="000000" w:themeColor="text1"/>
          <w:szCs w:val="24"/>
          <w:u w:val="single"/>
        </w:rPr>
      </w:pPr>
    </w:p>
    <w:p w14:paraId="331289FB" w14:textId="37A0E2E8" w:rsidR="00FE4C95" w:rsidRPr="00544F99" w:rsidRDefault="007F5024" w:rsidP="00027D35">
      <w:pPr>
        <w:rPr>
          <w:rFonts w:ascii="Times New Roman" w:eastAsia="標楷體" w:hAnsi="Times New Roman" w:cs="Times New Roman"/>
          <w:color w:val="000000" w:themeColor="text1"/>
          <w:szCs w:val="24"/>
          <w:u w:val="single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  <w:u w:val="single"/>
        </w:rPr>
        <w:t>SimRank SimRank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  <w:u w:val="single"/>
        </w:rPr>
        <w:t>相似度的核心思想為：如果兩個對象和被其相似的對象所引用（即它們有相似的入鄰邊結構），那麼這兩個對象也相似。</w:t>
      </w:r>
    </w:p>
    <w:p w14:paraId="64C2D9CE" w14:textId="77777777" w:rsidR="00027D35" w:rsidRPr="00544F99" w:rsidRDefault="00027D35" w:rsidP="00027D35">
      <w:pPr>
        <w:rPr>
          <w:rFonts w:ascii="Times New Roman" w:eastAsia="標楷體" w:hAnsi="Times New Roman" w:cs="Times New Roman"/>
          <w:color w:val="000000" w:themeColor="text1"/>
          <w:szCs w:val="24"/>
          <w:u w:val="single"/>
        </w:rPr>
      </w:pPr>
      <w:r w:rsidRPr="00544F99">
        <w:rPr>
          <w:rFonts w:ascii="Times New Roman" w:eastAsia="標楷體" w:hAnsi="Times New Roman" w:cs="Times New Roman"/>
          <w:noProof/>
          <w:color w:val="000000" w:themeColor="text1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6AEB159" wp14:editId="450A31E5">
                <wp:simplePos x="0" y="0"/>
                <wp:positionH relativeFrom="column">
                  <wp:posOffset>0</wp:posOffset>
                </wp:positionH>
                <wp:positionV relativeFrom="paragraph">
                  <wp:posOffset>306238</wp:posOffset>
                </wp:positionV>
                <wp:extent cx="6719570" cy="8626"/>
                <wp:effectExtent l="0" t="0" r="24130" b="2984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57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1F0BD" id="直線接點 3" o:spid="_x0000_s1026" style="position:absolute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1pt" to="529.1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" strokecolor="#4579b8 [3044]"/>
            </w:pict>
          </mc:Fallback>
        </mc:AlternateContent>
      </w:r>
    </w:p>
    <w:p w14:paraId="222A9F5C" w14:textId="77777777" w:rsidR="00027D35" w:rsidRPr="00544F99" w:rsidRDefault="00027D35" w:rsidP="00027D35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583058FF" w14:textId="77777777" w:rsidR="00027D35" w:rsidRPr="00544F99" w:rsidRDefault="00027D35" w:rsidP="00027D35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51D320E7" w14:textId="02186184" w:rsidR="00D45B02" w:rsidRPr="00544F99" w:rsidRDefault="00E02EAA" w:rsidP="00027D35">
      <w:pPr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 xml:space="preserve">Appendix 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C</w:t>
      </w: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>：</w:t>
      </w:r>
      <w:r w:rsidR="00027D35" w:rsidRPr="00544F99">
        <w:rPr>
          <w:rFonts w:ascii="Times New Roman" w:eastAsia="標楷體" w:hAnsi="Times New Roman" w:cs="Times New Roman"/>
          <w:color w:val="000000" w:themeColor="text1"/>
          <w:szCs w:val="24"/>
        </w:rPr>
        <w:t>Reference</w:t>
      </w:r>
    </w:p>
    <w:p w14:paraId="2BA217D5" w14:textId="77777777" w:rsidR="00D45B02" w:rsidRPr="00544F99" w:rsidRDefault="00D45B02" w:rsidP="00D45B02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04791F06" w14:textId="77777777" w:rsidR="00027D35" w:rsidRPr="00544F99" w:rsidRDefault="00D45B02" w:rsidP="00D45B02">
      <w:pPr>
        <w:tabs>
          <w:tab w:val="left" w:pos="7250"/>
        </w:tabs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44F99">
        <w:rPr>
          <w:rFonts w:ascii="Times New Roman" w:eastAsia="標楷體" w:hAnsi="Times New Roman" w:cs="Times New Roman"/>
          <w:color w:val="000000" w:themeColor="text1"/>
          <w:szCs w:val="24"/>
        </w:rPr>
        <w:tab/>
      </w:r>
    </w:p>
    <w:p w14:paraId="35A7D816" w14:textId="77777777" w:rsidR="00D45B02" w:rsidRPr="00544F99" w:rsidRDefault="00D45B02" w:rsidP="00D45B02">
      <w:pPr>
        <w:tabs>
          <w:tab w:val="left" w:pos="7250"/>
        </w:tabs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03199299" w14:textId="77777777" w:rsidR="00D45B02" w:rsidRPr="00544F99" w:rsidRDefault="00D45B02" w:rsidP="00D45B02">
      <w:pPr>
        <w:tabs>
          <w:tab w:val="left" w:pos="7250"/>
        </w:tabs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07199974" w14:textId="77777777" w:rsidR="00D45B02" w:rsidRPr="00544F99" w:rsidRDefault="00D45B02" w:rsidP="00D45B02">
      <w:pPr>
        <w:tabs>
          <w:tab w:val="left" w:pos="7250"/>
        </w:tabs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7EE64D4C" w14:textId="77777777" w:rsidR="003D365B" w:rsidRPr="00544F99" w:rsidRDefault="003D365B" w:rsidP="00D45B02">
      <w:pPr>
        <w:tabs>
          <w:tab w:val="left" w:pos="7250"/>
        </w:tabs>
        <w:rPr>
          <w:rFonts w:ascii="Times New Roman" w:eastAsia="標楷體" w:hAnsi="Times New Roman" w:cs="Times New Roman"/>
          <w:color w:val="000000" w:themeColor="text1"/>
          <w:szCs w:val="24"/>
        </w:rPr>
      </w:pPr>
    </w:p>
    <w:sectPr w:rsidR="003D365B" w:rsidRPr="00544F99" w:rsidSect="009E7B9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DEA2B" w14:textId="77777777" w:rsidR="002A359A" w:rsidRDefault="002A359A" w:rsidP="008407AC">
      <w:r>
        <w:separator/>
      </w:r>
    </w:p>
  </w:endnote>
  <w:endnote w:type="continuationSeparator" w:id="0">
    <w:p w14:paraId="52DE2DD8" w14:textId="77777777" w:rsidR="002A359A" w:rsidRDefault="002A359A" w:rsidP="00840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DE869" w14:textId="77777777" w:rsidR="002A359A" w:rsidRDefault="002A359A" w:rsidP="008407AC">
      <w:r>
        <w:separator/>
      </w:r>
    </w:p>
  </w:footnote>
  <w:footnote w:type="continuationSeparator" w:id="0">
    <w:p w14:paraId="2DA52187" w14:textId="77777777" w:rsidR="002A359A" w:rsidRDefault="002A359A" w:rsidP="00840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11C3"/>
    <w:multiLevelType w:val="hybridMultilevel"/>
    <w:tmpl w:val="B41C208E"/>
    <w:lvl w:ilvl="0" w:tplc="F444916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264C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21835C0"/>
    <w:multiLevelType w:val="hybridMultilevel"/>
    <w:tmpl w:val="7374A064"/>
    <w:lvl w:ilvl="0" w:tplc="C1E4FBFE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74C52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C51623A"/>
    <w:multiLevelType w:val="hybridMultilevel"/>
    <w:tmpl w:val="466AC100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5" w15:restartNumberingAfterBreak="0">
    <w:nsid w:val="2DEB55BD"/>
    <w:multiLevelType w:val="hybridMultilevel"/>
    <w:tmpl w:val="01EAD594"/>
    <w:lvl w:ilvl="0" w:tplc="0409000F">
      <w:start w:val="1"/>
      <w:numFmt w:val="decimal"/>
      <w:lvlText w:val="%1."/>
      <w:lvlJc w:val="left"/>
      <w:pPr>
        <w:ind w:left="189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78" w:hanging="480"/>
      </w:pPr>
    </w:lvl>
    <w:lvl w:ilvl="2" w:tplc="0409001B" w:tentative="1">
      <w:start w:val="1"/>
      <w:numFmt w:val="lowerRoman"/>
      <w:lvlText w:val="%3."/>
      <w:lvlJc w:val="right"/>
      <w:pPr>
        <w:ind w:left="2858" w:hanging="480"/>
      </w:pPr>
    </w:lvl>
    <w:lvl w:ilvl="3" w:tplc="0409000F" w:tentative="1">
      <w:start w:val="1"/>
      <w:numFmt w:val="decimal"/>
      <w:lvlText w:val="%4."/>
      <w:lvlJc w:val="left"/>
      <w:pPr>
        <w:ind w:left="33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8" w:hanging="480"/>
      </w:pPr>
    </w:lvl>
    <w:lvl w:ilvl="5" w:tplc="0409001B" w:tentative="1">
      <w:start w:val="1"/>
      <w:numFmt w:val="lowerRoman"/>
      <w:lvlText w:val="%6."/>
      <w:lvlJc w:val="right"/>
      <w:pPr>
        <w:ind w:left="4298" w:hanging="480"/>
      </w:pPr>
    </w:lvl>
    <w:lvl w:ilvl="6" w:tplc="0409000F" w:tentative="1">
      <w:start w:val="1"/>
      <w:numFmt w:val="decimal"/>
      <w:lvlText w:val="%7."/>
      <w:lvlJc w:val="left"/>
      <w:pPr>
        <w:ind w:left="47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8" w:hanging="480"/>
      </w:pPr>
    </w:lvl>
    <w:lvl w:ilvl="8" w:tplc="0409001B" w:tentative="1">
      <w:start w:val="1"/>
      <w:numFmt w:val="lowerRoman"/>
      <w:lvlText w:val="%9."/>
      <w:lvlJc w:val="right"/>
      <w:pPr>
        <w:ind w:left="5738" w:hanging="480"/>
      </w:pPr>
    </w:lvl>
  </w:abstractNum>
  <w:abstractNum w:abstractNumId="6" w15:restartNumberingAfterBreak="0">
    <w:nsid w:val="2E14635C"/>
    <w:multiLevelType w:val="multilevel"/>
    <w:tmpl w:val="03FE72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349753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4EB59A5"/>
    <w:multiLevelType w:val="hybridMultilevel"/>
    <w:tmpl w:val="C256EFD4"/>
    <w:lvl w:ilvl="0" w:tplc="04090001">
      <w:start w:val="1"/>
      <w:numFmt w:val="bullet"/>
      <w:lvlText w:val=""/>
      <w:lvlJc w:val="left"/>
      <w:pPr>
        <w:ind w:left="30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1" w:hanging="480"/>
      </w:pPr>
      <w:rPr>
        <w:rFonts w:ascii="Wingdings" w:hAnsi="Wingdings" w:hint="default"/>
      </w:rPr>
    </w:lvl>
  </w:abstractNum>
  <w:abstractNum w:abstractNumId="9" w15:restartNumberingAfterBreak="0">
    <w:nsid w:val="38513150"/>
    <w:multiLevelType w:val="hybridMultilevel"/>
    <w:tmpl w:val="FF7826F0"/>
    <w:lvl w:ilvl="0" w:tplc="04090001">
      <w:start w:val="1"/>
      <w:numFmt w:val="bullet"/>
      <w:lvlText w:val=""/>
      <w:lvlJc w:val="left"/>
      <w:pPr>
        <w:ind w:left="30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1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4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1" w:hanging="480"/>
      </w:pPr>
      <w:rPr>
        <w:rFonts w:ascii="Wingdings" w:hAnsi="Wingdings" w:hint="default"/>
      </w:rPr>
    </w:lvl>
  </w:abstractNum>
  <w:abstractNum w:abstractNumId="10" w15:restartNumberingAfterBreak="0">
    <w:nsid w:val="3E910389"/>
    <w:multiLevelType w:val="hybridMultilevel"/>
    <w:tmpl w:val="84949A1C"/>
    <w:lvl w:ilvl="0" w:tplc="04090001">
      <w:start w:val="1"/>
      <w:numFmt w:val="bullet"/>
      <w:lvlText w:val=""/>
      <w:lvlJc w:val="left"/>
      <w:pPr>
        <w:ind w:left="18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2" w:hanging="480"/>
      </w:pPr>
      <w:rPr>
        <w:rFonts w:ascii="Wingdings" w:hAnsi="Wingdings" w:hint="default"/>
      </w:rPr>
    </w:lvl>
  </w:abstractNum>
  <w:abstractNum w:abstractNumId="11" w15:restartNumberingAfterBreak="0">
    <w:nsid w:val="3F4F01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4110948"/>
    <w:multiLevelType w:val="multilevel"/>
    <w:tmpl w:val="3C3C199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742641B"/>
    <w:multiLevelType w:val="hybridMultilevel"/>
    <w:tmpl w:val="68A4D752"/>
    <w:lvl w:ilvl="0" w:tplc="04090001">
      <w:start w:val="1"/>
      <w:numFmt w:val="bullet"/>
      <w:lvlText w:val=""/>
      <w:lvlJc w:val="left"/>
      <w:pPr>
        <w:ind w:left="30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1" w:hanging="480"/>
      </w:pPr>
      <w:rPr>
        <w:rFonts w:ascii="Wingdings" w:hAnsi="Wingdings" w:hint="default"/>
      </w:rPr>
    </w:lvl>
  </w:abstractNum>
  <w:abstractNum w:abstractNumId="14" w15:restartNumberingAfterBreak="0">
    <w:nsid w:val="4E5274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E944B70"/>
    <w:multiLevelType w:val="hybridMultilevel"/>
    <w:tmpl w:val="999C99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09D52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1002C11"/>
    <w:multiLevelType w:val="hybridMultilevel"/>
    <w:tmpl w:val="66D8E178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6D6C2D6A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  <w:color w:val="000000" w:themeColor="text1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8" w15:restartNumberingAfterBreak="0">
    <w:nsid w:val="52A139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3D97E7A"/>
    <w:multiLevelType w:val="hybridMultilevel"/>
    <w:tmpl w:val="D818A688"/>
    <w:lvl w:ilvl="0" w:tplc="4148EFA0">
      <w:start w:val="1"/>
      <w:numFmt w:val="decimal"/>
      <w:lvlText w:val="%1."/>
      <w:lvlJc w:val="left"/>
      <w:pPr>
        <w:ind w:left="175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20" w15:restartNumberingAfterBreak="0">
    <w:nsid w:val="56025E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7CB137A"/>
    <w:multiLevelType w:val="multilevel"/>
    <w:tmpl w:val="B5389CB2"/>
    <w:lvl w:ilvl="0">
      <w:start w:val="1"/>
      <w:numFmt w:val="decimal"/>
      <w:lvlText w:val="(%1)"/>
      <w:lvlJc w:val="left"/>
      <w:pPr>
        <w:ind w:left="133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9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32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8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5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6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3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9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07" w:hanging="1700"/>
      </w:pPr>
      <w:rPr>
        <w:rFonts w:hint="eastAsia"/>
      </w:rPr>
    </w:lvl>
  </w:abstractNum>
  <w:abstractNum w:abstractNumId="22" w15:restartNumberingAfterBreak="0">
    <w:nsid w:val="6861253F"/>
    <w:multiLevelType w:val="hybridMultilevel"/>
    <w:tmpl w:val="1EC4B8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B5279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F97317D"/>
    <w:multiLevelType w:val="multilevel"/>
    <w:tmpl w:val="6BAC228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5" w15:restartNumberingAfterBreak="0">
    <w:nsid w:val="71C84930"/>
    <w:multiLevelType w:val="multilevel"/>
    <w:tmpl w:val="17CC65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6" w15:restartNumberingAfterBreak="0">
    <w:nsid w:val="748E3E69"/>
    <w:multiLevelType w:val="hybridMultilevel"/>
    <w:tmpl w:val="B7921152"/>
    <w:lvl w:ilvl="0" w:tplc="04090001">
      <w:start w:val="1"/>
      <w:numFmt w:val="bullet"/>
      <w:lvlText w:val=""/>
      <w:lvlJc w:val="left"/>
      <w:pPr>
        <w:ind w:left="30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1" w:hanging="480"/>
      </w:pPr>
      <w:rPr>
        <w:rFonts w:ascii="Wingdings" w:hAnsi="Wingdings" w:hint="default"/>
      </w:rPr>
    </w:lvl>
  </w:abstractNum>
  <w:abstractNum w:abstractNumId="27" w15:restartNumberingAfterBreak="0">
    <w:nsid w:val="76ED23A2"/>
    <w:multiLevelType w:val="multilevel"/>
    <w:tmpl w:val="F3F8F0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72B7FBC"/>
    <w:multiLevelType w:val="hybridMultilevel"/>
    <w:tmpl w:val="E3666DCE"/>
    <w:lvl w:ilvl="0" w:tplc="192635A8">
      <w:start w:val="1"/>
      <w:numFmt w:val="decimal"/>
      <w:lvlText w:val="(%1)"/>
      <w:lvlJc w:val="left"/>
      <w:pPr>
        <w:ind w:left="1382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29" w15:restartNumberingAfterBreak="0">
    <w:nsid w:val="7C9E1B77"/>
    <w:multiLevelType w:val="hybridMultilevel"/>
    <w:tmpl w:val="A8A080DA"/>
    <w:lvl w:ilvl="0" w:tplc="C1E4FBFE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0" w15:restartNumberingAfterBreak="0">
    <w:nsid w:val="7CF22B37"/>
    <w:multiLevelType w:val="hybridMultilevel"/>
    <w:tmpl w:val="1638A87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15"/>
  </w:num>
  <w:num w:numId="4">
    <w:abstractNumId w:val="12"/>
  </w:num>
  <w:num w:numId="5">
    <w:abstractNumId w:val="16"/>
  </w:num>
  <w:num w:numId="6">
    <w:abstractNumId w:val="28"/>
  </w:num>
  <w:num w:numId="7">
    <w:abstractNumId w:val="29"/>
  </w:num>
  <w:num w:numId="8">
    <w:abstractNumId w:val="2"/>
  </w:num>
  <w:num w:numId="9">
    <w:abstractNumId w:val="21"/>
  </w:num>
  <w:num w:numId="10">
    <w:abstractNumId w:val="3"/>
  </w:num>
  <w:num w:numId="11">
    <w:abstractNumId w:val="4"/>
  </w:num>
  <w:num w:numId="12">
    <w:abstractNumId w:val="30"/>
  </w:num>
  <w:num w:numId="13">
    <w:abstractNumId w:val="22"/>
  </w:num>
  <w:num w:numId="14">
    <w:abstractNumId w:val="17"/>
  </w:num>
  <w:num w:numId="15">
    <w:abstractNumId w:val="19"/>
  </w:num>
  <w:num w:numId="16">
    <w:abstractNumId w:val="1"/>
  </w:num>
  <w:num w:numId="17">
    <w:abstractNumId w:val="5"/>
  </w:num>
  <w:num w:numId="18">
    <w:abstractNumId w:val="8"/>
  </w:num>
  <w:num w:numId="19">
    <w:abstractNumId w:val="9"/>
  </w:num>
  <w:num w:numId="20">
    <w:abstractNumId w:val="26"/>
  </w:num>
  <w:num w:numId="21">
    <w:abstractNumId w:val="13"/>
  </w:num>
  <w:num w:numId="22">
    <w:abstractNumId w:val="10"/>
  </w:num>
  <w:num w:numId="23">
    <w:abstractNumId w:val="18"/>
  </w:num>
  <w:num w:numId="24">
    <w:abstractNumId w:val="11"/>
  </w:num>
  <w:num w:numId="25">
    <w:abstractNumId w:val="20"/>
  </w:num>
  <w:num w:numId="26">
    <w:abstractNumId w:val="7"/>
  </w:num>
  <w:num w:numId="27">
    <w:abstractNumId w:val="14"/>
  </w:num>
  <w:num w:numId="28">
    <w:abstractNumId w:val="6"/>
  </w:num>
  <w:num w:numId="29">
    <w:abstractNumId w:val="0"/>
  </w:num>
  <w:num w:numId="30">
    <w:abstractNumId w:val="25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91"/>
    <w:rsid w:val="000069B2"/>
    <w:rsid w:val="0001399F"/>
    <w:rsid w:val="00014A07"/>
    <w:rsid w:val="000234E8"/>
    <w:rsid w:val="000258D8"/>
    <w:rsid w:val="00026380"/>
    <w:rsid w:val="00027D35"/>
    <w:rsid w:val="00056D77"/>
    <w:rsid w:val="0006045B"/>
    <w:rsid w:val="00067BAF"/>
    <w:rsid w:val="00071F32"/>
    <w:rsid w:val="00080E5E"/>
    <w:rsid w:val="00084FBB"/>
    <w:rsid w:val="00091FA5"/>
    <w:rsid w:val="000947BB"/>
    <w:rsid w:val="000B250B"/>
    <w:rsid w:val="000C4900"/>
    <w:rsid w:val="000D5376"/>
    <w:rsid w:val="000D6649"/>
    <w:rsid w:val="000E61EB"/>
    <w:rsid w:val="000F752C"/>
    <w:rsid w:val="001173AC"/>
    <w:rsid w:val="001467D6"/>
    <w:rsid w:val="001560FB"/>
    <w:rsid w:val="00163BFE"/>
    <w:rsid w:val="00170D36"/>
    <w:rsid w:val="00176F5A"/>
    <w:rsid w:val="001777FE"/>
    <w:rsid w:val="001A1127"/>
    <w:rsid w:val="001C0A46"/>
    <w:rsid w:val="001C771B"/>
    <w:rsid w:val="002078DB"/>
    <w:rsid w:val="002115EB"/>
    <w:rsid w:val="0022563D"/>
    <w:rsid w:val="002260A0"/>
    <w:rsid w:val="00230F3B"/>
    <w:rsid w:val="0023352F"/>
    <w:rsid w:val="00242CE5"/>
    <w:rsid w:val="0025259C"/>
    <w:rsid w:val="00260F31"/>
    <w:rsid w:val="00266958"/>
    <w:rsid w:val="002942C6"/>
    <w:rsid w:val="00295214"/>
    <w:rsid w:val="002A0852"/>
    <w:rsid w:val="002A2898"/>
    <w:rsid w:val="002A359A"/>
    <w:rsid w:val="002A4060"/>
    <w:rsid w:val="002A7223"/>
    <w:rsid w:val="002E1A7D"/>
    <w:rsid w:val="002E3897"/>
    <w:rsid w:val="002E7538"/>
    <w:rsid w:val="002E76C6"/>
    <w:rsid w:val="002F0871"/>
    <w:rsid w:val="002F1659"/>
    <w:rsid w:val="00302622"/>
    <w:rsid w:val="00314C6A"/>
    <w:rsid w:val="003212F9"/>
    <w:rsid w:val="003301CC"/>
    <w:rsid w:val="00342A83"/>
    <w:rsid w:val="00343D4E"/>
    <w:rsid w:val="00345471"/>
    <w:rsid w:val="00345AA2"/>
    <w:rsid w:val="003527B7"/>
    <w:rsid w:val="00360B03"/>
    <w:rsid w:val="00361F6E"/>
    <w:rsid w:val="003631AB"/>
    <w:rsid w:val="003634AB"/>
    <w:rsid w:val="003712B3"/>
    <w:rsid w:val="00386B89"/>
    <w:rsid w:val="003A66F9"/>
    <w:rsid w:val="003D365B"/>
    <w:rsid w:val="003E3CEB"/>
    <w:rsid w:val="00413C81"/>
    <w:rsid w:val="00421C1D"/>
    <w:rsid w:val="00423771"/>
    <w:rsid w:val="004320F7"/>
    <w:rsid w:val="00447299"/>
    <w:rsid w:val="00485660"/>
    <w:rsid w:val="00486234"/>
    <w:rsid w:val="00487EBA"/>
    <w:rsid w:val="00490FE7"/>
    <w:rsid w:val="004939FE"/>
    <w:rsid w:val="004B5D4F"/>
    <w:rsid w:val="004C1534"/>
    <w:rsid w:val="004C58DF"/>
    <w:rsid w:val="004D152F"/>
    <w:rsid w:val="004D1F1F"/>
    <w:rsid w:val="004D55E3"/>
    <w:rsid w:val="004D6893"/>
    <w:rsid w:val="004F6852"/>
    <w:rsid w:val="00504A56"/>
    <w:rsid w:val="00510D7D"/>
    <w:rsid w:val="00511688"/>
    <w:rsid w:val="0051741A"/>
    <w:rsid w:val="00524243"/>
    <w:rsid w:val="00541791"/>
    <w:rsid w:val="00544F99"/>
    <w:rsid w:val="005559EC"/>
    <w:rsid w:val="00556555"/>
    <w:rsid w:val="00562CA3"/>
    <w:rsid w:val="00576F1B"/>
    <w:rsid w:val="005A0F12"/>
    <w:rsid w:val="005C49B0"/>
    <w:rsid w:val="005F0396"/>
    <w:rsid w:val="005F49E0"/>
    <w:rsid w:val="0060192E"/>
    <w:rsid w:val="00602299"/>
    <w:rsid w:val="00603383"/>
    <w:rsid w:val="006063AC"/>
    <w:rsid w:val="006143CE"/>
    <w:rsid w:val="0062075A"/>
    <w:rsid w:val="00642AB8"/>
    <w:rsid w:val="00642AC0"/>
    <w:rsid w:val="0064775C"/>
    <w:rsid w:val="00662B25"/>
    <w:rsid w:val="00664429"/>
    <w:rsid w:val="00667615"/>
    <w:rsid w:val="00676B8A"/>
    <w:rsid w:val="006867F1"/>
    <w:rsid w:val="00690DE8"/>
    <w:rsid w:val="00693C74"/>
    <w:rsid w:val="006B1855"/>
    <w:rsid w:val="006D0116"/>
    <w:rsid w:val="006D13E7"/>
    <w:rsid w:val="006D56D4"/>
    <w:rsid w:val="006E3BFF"/>
    <w:rsid w:val="006E5602"/>
    <w:rsid w:val="006E7175"/>
    <w:rsid w:val="006F4B61"/>
    <w:rsid w:val="00703567"/>
    <w:rsid w:val="00703F2A"/>
    <w:rsid w:val="00707EE8"/>
    <w:rsid w:val="00712300"/>
    <w:rsid w:val="007176E8"/>
    <w:rsid w:val="00723CB4"/>
    <w:rsid w:val="00732E10"/>
    <w:rsid w:val="0073602C"/>
    <w:rsid w:val="00746FD6"/>
    <w:rsid w:val="007538CA"/>
    <w:rsid w:val="0076646F"/>
    <w:rsid w:val="00774E0F"/>
    <w:rsid w:val="00777B60"/>
    <w:rsid w:val="00786569"/>
    <w:rsid w:val="00792A75"/>
    <w:rsid w:val="007B3AB5"/>
    <w:rsid w:val="007B7347"/>
    <w:rsid w:val="007C12E0"/>
    <w:rsid w:val="007C49D8"/>
    <w:rsid w:val="007D0210"/>
    <w:rsid w:val="007D02CD"/>
    <w:rsid w:val="007D496B"/>
    <w:rsid w:val="007D61BE"/>
    <w:rsid w:val="007D7182"/>
    <w:rsid w:val="007E651E"/>
    <w:rsid w:val="007F0359"/>
    <w:rsid w:val="007F410D"/>
    <w:rsid w:val="007F5024"/>
    <w:rsid w:val="0081338B"/>
    <w:rsid w:val="008149B8"/>
    <w:rsid w:val="00837DA8"/>
    <w:rsid w:val="008407AC"/>
    <w:rsid w:val="00841412"/>
    <w:rsid w:val="008556AB"/>
    <w:rsid w:val="00857252"/>
    <w:rsid w:val="00876D27"/>
    <w:rsid w:val="0088324A"/>
    <w:rsid w:val="00887B90"/>
    <w:rsid w:val="00892AAB"/>
    <w:rsid w:val="00896C55"/>
    <w:rsid w:val="008A301D"/>
    <w:rsid w:val="008C4AC9"/>
    <w:rsid w:val="008D44E3"/>
    <w:rsid w:val="008E0E72"/>
    <w:rsid w:val="008F6BB5"/>
    <w:rsid w:val="008F749F"/>
    <w:rsid w:val="00900F97"/>
    <w:rsid w:val="00906193"/>
    <w:rsid w:val="009123F0"/>
    <w:rsid w:val="00914F26"/>
    <w:rsid w:val="00921269"/>
    <w:rsid w:val="00924946"/>
    <w:rsid w:val="00925543"/>
    <w:rsid w:val="00940269"/>
    <w:rsid w:val="00950638"/>
    <w:rsid w:val="00963277"/>
    <w:rsid w:val="00980925"/>
    <w:rsid w:val="009950B0"/>
    <w:rsid w:val="009B2408"/>
    <w:rsid w:val="009B438D"/>
    <w:rsid w:val="009B6C51"/>
    <w:rsid w:val="009C1545"/>
    <w:rsid w:val="009C7021"/>
    <w:rsid w:val="009C7207"/>
    <w:rsid w:val="009D4834"/>
    <w:rsid w:val="009D6618"/>
    <w:rsid w:val="009E006F"/>
    <w:rsid w:val="009E26C8"/>
    <w:rsid w:val="009E552E"/>
    <w:rsid w:val="009E7B91"/>
    <w:rsid w:val="00A04C54"/>
    <w:rsid w:val="00A134E9"/>
    <w:rsid w:val="00A1415D"/>
    <w:rsid w:val="00A35C34"/>
    <w:rsid w:val="00A47355"/>
    <w:rsid w:val="00A52520"/>
    <w:rsid w:val="00A55C36"/>
    <w:rsid w:val="00A654C9"/>
    <w:rsid w:val="00A732FF"/>
    <w:rsid w:val="00A760EB"/>
    <w:rsid w:val="00A95CF0"/>
    <w:rsid w:val="00AA1A5C"/>
    <w:rsid w:val="00AA1DF7"/>
    <w:rsid w:val="00AB3C21"/>
    <w:rsid w:val="00AB7DAD"/>
    <w:rsid w:val="00AC40F7"/>
    <w:rsid w:val="00AC4142"/>
    <w:rsid w:val="00AF034D"/>
    <w:rsid w:val="00AF1CC0"/>
    <w:rsid w:val="00AF283B"/>
    <w:rsid w:val="00AF4733"/>
    <w:rsid w:val="00B0391E"/>
    <w:rsid w:val="00B04091"/>
    <w:rsid w:val="00B1034C"/>
    <w:rsid w:val="00B11365"/>
    <w:rsid w:val="00B146EC"/>
    <w:rsid w:val="00B312D4"/>
    <w:rsid w:val="00B32DD8"/>
    <w:rsid w:val="00B37C6C"/>
    <w:rsid w:val="00B51BEB"/>
    <w:rsid w:val="00B56A77"/>
    <w:rsid w:val="00B762F7"/>
    <w:rsid w:val="00B80665"/>
    <w:rsid w:val="00B83F00"/>
    <w:rsid w:val="00B87329"/>
    <w:rsid w:val="00B92028"/>
    <w:rsid w:val="00B944B2"/>
    <w:rsid w:val="00BA76F1"/>
    <w:rsid w:val="00BD4B5A"/>
    <w:rsid w:val="00BE6AC5"/>
    <w:rsid w:val="00BE77B1"/>
    <w:rsid w:val="00C03275"/>
    <w:rsid w:val="00C10683"/>
    <w:rsid w:val="00C1094D"/>
    <w:rsid w:val="00C16270"/>
    <w:rsid w:val="00C17017"/>
    <w:rsid w:val="00C20628"/>
    <w:rsid w:val="00C31B2E"/>
    <w:rsid w:val="00C504BF"/>
    <w:rsid w:val="00C65061"/>
    <w:rsid w:val="00C66F55"/>
    <w:rsid w:val="00C87601"/>
    <w:rsid w:val="00C94858"/>
    <w:rsid w:val="00CA348A"/>
    <w:rsid w:val="00CA3CB7"/>
    <w:rsid w:val="00CB0576"/>
    <w:rsid w:val="00CB474F"/>
    <w:rsid w:val="00CB5498"/>
    <w:rsid w:val="00CC524B"/>
    <w:rsid w:val="00CD23C5"/>
    <w:rsid w:val="00CF14E6"/>
    <w:rsid w:val="00CF493F"/>
    <w:rsid w:val="00D03091"/>
    <w:rsid w:val="00D16333"/>
    <w:rsid w:val="00D169B9"/>
    <w:rsid w:val="00D17713"/>
    <w:rsid w:val="00D334EB"/>
    <w:rsid w:val="00D37616"/>
    <w:rsid w:val="00D422CD"/>
    <w:rsid w:val="00D45B02"/>
    <w:rsid w:val="00D46A47"/>
    <w:rsid w:val="00D56C94"/>
    <w:rsid w:val="00D75B05"/>
    <w:rsid w:val="00D8220B"/>
    <w:rsid w:val="00DA316B"/>
    <w:rsid w:val="00DB1FB3"/>
    <w:rsid w:val="00DC2FF2"/>
    <w:rsid w:val="00DC472D"/>
    <w:rsid w:val="00DC6054"/>
    <w:rsid w:val="00DE6718"/>
    <w:rsid w:val="00E02EAA"/>
    <w:rsid w:val="00E04BFD"/>
    <w:rsid w:val="00E07222"/>
    <w:rsid w:val="00E1188C"/>
    <w:rsid w:val="00E1615B"/>
    <w:rsid w:val="00E329F9"/>
    <w:rsid w:val="00E33374"/>
    <w:rsid w:val="00E53E96"/>
    <w:rsid w:val="00E5459D"/>
    <w:rsid w:val="00E56E57"/>
    <w:rsid w:val="00E72C38"/>
    <w:rsid w:val="00E946B5"/>
    <w:rsid w:val="00EA31BC"/>
    <w:rsid w:val="00EA5DD1"/>
    <w:rsid w:val="00EB2D12"/>
    <w:rsid w:val="00ED66E4"/>
    <w:rsid w:val="00EF2313"/>
    <w:rsid w:val="00F00BFF"/>
    <w:rsid w:val="00F13498"/>
    <w:rsid w:val="00F36235"/>
    <w:rsid w:val="00F470C2"/>
    <w:rsid w:val="00F56D62"/>
    <w:rsid w:val="00F627BF"/>
    <w:rsid w:val="00F71BC8"/>
    <w:rsid w:val="00F833A6"/>
    <w:rsid w:val="00F86F27"/>
    <w:rsid w:val="00FA4DAC"/>
    <w:rsid w:val="00FB5E83"/>
    <w:rsid w:val="00FD58F9"/>
    <w:rsid w:val="00FD77E7"/>
    <w:rsid w:val="00FE4C95"/>
    <w:rsid w:val="00FF15C7"/>
    <w:rsid w:val="00FF3394"/>
    <w:rsid w:val="00FF42E1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F0BDAF"/>
  <w15:docId w15:val="{03DCEE8F-4349-44D4-984C-9B1A5FA5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B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B91"/>
    <w:pPr>
      <w:ind w:leftChars="200" w:left="480"/>
    </w:pPr>
  </w:style>
  <w:style w:type="table" w:styleId="a4">
    <w:name w:val="Table Grid"/>
    <w:basedOn w:val="a1"/>
    <w:uiPriority w:val="59"/>
    <w:rsid w:val="009E7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E7B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E7B9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E7B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E7B91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E7B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E7B91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AC40F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rsid w:val="00170D36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170D36"/>
  </w:style>
  <w:style w:type="character" w:styleId="ad">
    <w:name w:val="annotation reference"/>
    <w:basedOn w:val="a0"/>
    <w:uiPriority w:val="99"/>
    <w:semiHidden/>
    <w:unhideWhenUsed/>
    <w:rsid w:val="00071F3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071F32"/>
  </w:style>
  <w:style w:type="character" w:customStyle="1" w:styleId="af">
    <w:name w:val="註解文字 字元"/>
    <w:basedOn w:val="a0"/>
    <w:link w:val="ae"/>
    <w:uiPriority w:val="99"/>
    <w:semiHidden/>
    <w:rsid w:val="00071F32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71F3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071F32"/>
    <w:rPr>
      <w:b/>
      <w:bCs/>
    </w:rPr>
  </w:style>
  <w:style w:type="table" w:customStyle="1" w:styleId="5-51">
    <w:name w:val="格線表格 5 深色 - 輔色 51"/>
    <w:basedOn w:val="a1"/>
    <w:uiPriority w:val="50"/>
    <w:rsid w:val="00A35C3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3-11">
    <w:name w:val="清單表格 3 - 輔色 11"/>
    <w:basedOn w:val="a1"/>
    <w:uiPriority w:val="48"/>
    <w:rsid w:val="00A35C3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4-11">
    <w:name w:val="格線表格 4 - 輔色 11"/>
    <w:basedOn w:val="a1"/>
    <w:uiPriority w:val="49"/>
    <w:rsid w:val="00A35C3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51">
    <w:name w:val="格線表格 2 - 輔色 51"/>
    <w:basedOn w:val="a1"/>
    <w:uiPriority w:val="47"/>
    <w:rsid w:val="00A35C3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11">
    <w:name w:val="格線表格 2 - 輔色 11"/>
    <w:basedOn w:val="a1"/>
    <w:uiPriority w:val="47"/>
    <w:rsid w:val="00A35C3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1">
    <w:name w:val="格線表格 41"/>
    <w:basedOn w:val="a1"/>
    <w:uiPriority w:val="49"/>
    <w:rsid w:val="00A35C3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">
    <w:name w:val="格線表格 21"/>
    <w:basedOn w:val="a1"/>
    <w:uiPriority w:val="47"/>
    <w:rsid w:val="00A35C3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1">
    <w:name w:val="格線表格 6 彩色1"/>
    <w:basedOn w:val="a1"/>
    <w:uiPriority w:val="51"/>
    <w:rsid w:val="00A35C3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清單表格 1 淺色1"/>
    <w:basedOn w:val="a1"/>
    <w:uiPriority w:val="46"/>
    <w:rsid w:val="00211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0">
    <w:name w:val="清單表格 21"/>
    <w:basedOn w:val="a1"/>
    <w:uiPriority w:val="47"/>
    <w:rsid w:val="00E0722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AA53C-FDDD-430D-BFA1-9907C5E9C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9010</TotalTime>
  <Pages>8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</dc:creator>
  <cp:lastModifiedBy>chilung</cp:lastModifiedBy>
  <cp:revision>69</cp:revision>
  <dcterms:created xsi:type="dcterms:W3CDTF">2016-06-07T12:31:00Z</dcterms:created>
  <dcterms:modified xsi:type="dcterms:W3CDTF">2017-06-09T10:40:00Z</dcterms:modified>
</cp:coreProperties>
</file>